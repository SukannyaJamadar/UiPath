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24B4B" w14:textId="77777777" w:rsidR="00C05D0C" w:rsidRDefault="00C05D0C" w:rsidP="00C05D0C"/>
    <w:p w14:paraId="49CF4321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44"/>
          <w:szCs w:val="44"/>
        </w:rPr>
      </w:pPr>
    </w:p>
    <w:p w14:paraId="2F4F1C63" w14:textId="77777777" w:rsidR="00C05D0C" w:rsidRDefault="00CD040E" w:rsidP="00C05D0C">
      <w:pPr>
        <w:spacing w:before="0" w:line="240" w:lineRule="auto"/>
        <w:ind w:left="576" w:right="432"/>
        <w:jc w:val="center"/>
        <w:rPr>
          <w:rFonts w:ascii="Calibri" w:hAnsi="Calibri"/>
          <w:b/>
          <w:bCs/>
          <w:smallCaps/>
          <w:color w:val="323E4F"/>
          <w:spacing w:val="5"/>
          <w:sz w:val="72"/>
          <w:szCs w:val="72"/>
        </w:rPr>
      </w:pPr>
      <w:r>
        <w:rPr>
          <w:rFonts w:ascii="Calibri" w:hAnsi="Calibri"/>
          <w:b/>
          <w:bCs/>
          <w:smallCaps/>
          <w:color w:val="323E4F"/>
          <w:spacing w:val="5"/>
          <w:sz w:val="72"/>
          <w:szCs w:val="72"/>
        </w:rPr>
        <w:t>UIPATH RPA Co</w:t>
      </w:r>
      <w:r w:rsidR="00C05D0C">
        <w:rPr>
          <w:rFonts w:ascii="Calibri" w:hAnsi="Calibri"/>
          <w:b/>
          <w:bCs/>
          <w:smallCaps/>
          <w:color w:val="323E4F"/>
          <w:spacing w:val="5"/>
          <w:sz w:val="72"/>
          <w:szCs w:val="72"/>
        </w:rPr>
        <w:t>E</w:t>
      </w:r>
    </w:p>
    <w:p w14:paraId="0900BBD0" w14:textId="77777777" w:rsidR="00C05D0C" w:rsidRDefault="00C05D0C" w:rsidP="00C05D0C">
      <w:pPr>
        <w:spacing w:before="0" w:line="240" w:lineRule="auto"/>
        <w:ind w:left="576" w:right="432"/>
        <w:jc w:val="center"/>
        <w:rPr>
          <w:rFonts w:ascii="Calibri" w:hAnsi="Calibri"/>
          <w:b/>
          <w:bCs/>
          <w:smallCaps/>
          <w:color w:val="323E4F"/>
          <w:spacing w:val="5"/>
          <w:sz w:val="72"/>
          <w:szCs w:val="72"/>
        </w:rPr>
      </w:pPr>
    </w:p>
    <w:p w14:paraId="7C31D6BA" w14:textId="77777777" w:rsidR="00C05D0C" w:rsidRDefault="00C05D0C" w:rsidP="00C05D0C">
      <w:pPr>
        <w:spacing w:before="0" w:line="240" w:lineRule="auto"/>
        <w:ind w:left="576" w:right="432"/>
        <w:jc w:val="center"/>
        <w:rPr>
          <w:rFonts w:ascii="Calibri" w:hAnsi="Calibri"/>
          <w:b/>
          <w:bCs/>
          <w:smallCaps/>
          <w:color w:val="323E4F"/>
          <w:spacing w:val="5"/>
          <w:sz w:val="72"/>
          <w:szCs w:val="72"/>
        </w:rPr>
      </w:pPr>
    </w:p>
    <w:p w14:paraId="1F07984E" w14:textId="77777777" w:rsidR="00C05D0C" w:rsidRDefault="00C05D0C" w:rsidP="00C05D0C">
      <w:pPr>
        <w:spacing w:before="0" w:line="240" w:lineRule="auto"/>
        <w:ind w:left="576" w:right="432"/>
        <w:jc w:val="center"/>
        <w:rPr>
          <w:rFonts w:ascii="Calibri" w:hAnsi="Calibri"/>
          <w:b/>
          <w:bCs/>
          <w:smallCaps/>
          <w:color w:val="323E4F"/>
          <w:spacing w:val="5"/>
          <w:sz w:val="72"/>
          <w:szCs w:val="72"/>
        </w:rPr>
      </w:pPr>
    </w:p>
    <w:p w14:paraId="016AB032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323E4F" w:themeColor="text2" w:themeShade="BF"/>
          <w:sz w:val="44"/>
          <w:szCs w:val="44"/>
        </w:rPr>
      </w:pPr>
      <w:r>
        <w:rPr>
          <w:rFonts w:cs="Arial"/>
          <w:b/>
          <w:color w:val="323E4F" w:themeColor="text2" w:themeShade="BF"/>
          <w:sz w:val="44"/>
          <w:szCs w:val="44"/>
        </w:rPr>
        <w:t xml:space="preserve">UIPATH RPA Best Practices Guide </w:t>
      </w:r>
    </w:p>
    <w:p w14:paraId="74F6290E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2291F573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5482096E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1BB093D6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6024282C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6625F8FF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59CE46BF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597CEDBE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28B9827E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95C20" wp14:editId="5FA02DA3">
                <wp:simplePos x="0" y="0"/>
                <wp:positionH relativeFrom="column">
                  <wp:posOffset>133350</wp:posOffset>
                </wp:positionH>
                <wp:positionV relativeFrom="paragraph">
                  <wp:posOffset>212725</wp:posOffset>
                </wp:positionV>
                <wp:extent cx="5791200" cy="0"/>
                <wp:effectExtent l="0" t="0" r="19050" b="190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>
            <w:pict>
              <v:shapetype w14:anchorId="0B56B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.5pt;margin-top:16.75pt;width:45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" strokecolor="#c00000"/>
            </w:pict>
          </mc:Fallback>
        </mc:AlternateContent>
      </w:r>
    </w:p>
    <w:p w14:paraId="6FCFE7E6" w14:textId="77777777" w:rsidR="00C05D0C" w:rsidRDefault="00C05D0C" w:rsidP="00C05D0C">
      <w:pPr>
        <w:spacing w:before="0" w:line="240" w:lineRule="auto"/>
        <w:ind w:left="576" w:right="432"/>
        <w:jc w:val="center"/>
        <w:rPr>
          <w:rStyle w:val="BookTitle"/>
          <w:rFonts w:ascii="Calibri" w:hAnsi="Calibri" w:cs="Times New Roman"/>
          <w:color w:val="000000"/>
          <w:sz w:val="28"/>
          <w:szCs w:val="28"/>
        </w:rPr>
      </w:pPr>
      <w:r>
        <w:rPr>
          <w:rStyle w:val="BookTitle"/>
          <w:color w:val="000000"/>
          <w:sz w:val="24"/>
          <w:szCs w:val="24"/>
        </w:rPr>
        <w:t>This document is to understand the best practices to be followed during design and the development of the bots</w:t>
      </w:r>
    </w:p>
    <w:p w14:paraId="16005160" w14:textId="77777777" w:rsidR="00C05D0C" w:rsidRDefault="00C05D0C" w:rsidP="00C05D0C"/>
    <w:p w14:paraId="253E9C3B" w14:textId="77777777" w:rsidR="00C05D0C" w:rsidRDefault="00C05D0C" w:rsidP="00C05D0C"/>
    <w:p w14:paraId="6DFC3A6E" w14:textId="77777777" w:rsidR="00C05D0C" w:rsidRDefault="00C05D0C" w:rsidP="00C05D0C"/>
    <w:p w14:paraId="005A743E" w14:textId="77777777" w:rsidR="00C05D0C" w:rsidRDefault="00C05D0C" w:rsidP="00C05D0C"/>
    <w:p w14:paraId="292A1FC1" w14:textId="77777777" w:rsidR="00C05D0C" w:rsidRDefault="00C05D0C" w:rsidP="00C05D0C"/>
    <w:p w14:paraId="5010EF8D" w14:textId="77777777" w:rsidR="00C05D0C" w:rsidRDefault="00C05D0C" w:rsidP="00C05D0C"/>
    <w:p w14:paraId="34C2E48B" w14:textId="77777777" w:rsidR="00C05D0C" w:rsidRDefault="00C05D0C" w:rsidP="00C05D0C"/>
    <w:p w14:paraId="33C666B0" w14:textId="77777777" w:rsidR="00C05D0C" w:rsidRDefault="00C05D0C" w:rsidP="00C05D0C"/>
    <w:p w14:paraId="5D5E3EA2" w14:textId="77777777" w:rsidR="00C05D0C" w:rsidRDefault="00C05D0C" w:rsidP="00C05D0C">
      <w:pPr>
        <w:rPr>
          <w:b/>
        </w:rPr>
      </w:pPr>
      <w:r>
        <w:rPr>
          <w:b/>
        </w:rPr>
        <w:t>Artifact Contributors</w:t>
      </w:r>
    </w:p>
    <w:tbl>
      <w:tblPr>
        <w:tblStyle w:val="LightGrid-Accent1"/>
        <w:tblW w:w="8972" w:type="dxa"/>
        <w:tblInd w:w="378" w:type="dxa"/>
        <w:tblLook w:val="04A0" w:firstRow="1" w:lastRow="0" w:firstColumn="1" w:lastColumn="0" w:noHBand="0" w:noVBand="1"/>
      </w:tblPr>
      <w:tblGrid>
        <w:gridCol w:w="2942"/>
        <w:gridCol w:w="2098"/>
        <w:gridCol w:w="3932"/>
      </w:tblGrid>
      <w:tr w:rsidR="00C05D0C" w14:paraId="24E75626" w14:textId="77777777" w:rsidTr="005D5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C00000"/>
            <w:hideMark/>
          </w:tcPr>
          <w:p w14:paraId="0395BEBF" w14:textId="77777777" w:rsidR="00C05D0C" w:rsidRDefault="00C05D0C" w:rsidP="005D5D9E">
            <w:pPr>
              <w:pStyle w:val="NoSpacing"/>
              <w:rPr>
                <w:b w:val="0"/>
                <w:bCs w:val="0"/>
              </w:rPr>
            </w:pPr>
            <w:r>
              <w:rPr>
                <w:bCs w:val="0"/>
              </w:rPr>
              <w:t>Name</w:t>
            </w:r>
          </w:p>
        </w:tc>
        <w:tc>
          <w:tcPr>
            <w:tcW w:w="2098" w:type="dxa"/>
            <w:shd w:val="clear" w:color="auto" w:fill="C00000"/>
            <w:hideMark/>
          </w:tcPr>
          <w:p w14:paraId="22C35C76" w14:textId="77777777" w:rsidR="00C05D0C" w:rsidRDefault="00C05D0C" w:rsidP="005D5D9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Date</w:t>
            </w:r>
          </w:p>
        </w:tc>
        <w:tc>
          <w:tcPr>
            <w:tcW w:w="3932" w:type="dxa"/>
            <w:shd w:val="clear" w:color="auto" w:fill="C00000"/>
            <w:hideMark/>
          </w:tcPr>
          <w:p w14:paraId="3BBEE1C0" w14:textId="77777777" w:rsidR="00C05D0C" w:rsidRDefault="00C05D0C" w:rsidP="005D5D9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Author</w:t>
            </w:r>
          </w:p>
        </w:tc>
      </w:tr>
      <w:tr w:rsidR="00E47D4A" w14:paraId="23CF4D3E" w14:textId="77777777" w:rsidTr="005D5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hideMark/>
          </w:tcPr>
          <w:p w14:paraId="59E0A9A6" w14:textId="139189BE" w:rsidR="00E47D4A" w:rsidRDefault="00E47D4A" w:rsidP="00E47D4A">
            <w:pPr>
              <w:pStyle w:val="NoSpacing"/>
              <w:rPr>
                <w:bCs w:val="0"/>
              </w:rPr>
            </w:pPr>
            <w:r>
              <w:rPr>
                <w:bCs w:val="0"/>
              </w:rPr>
              <w:t>Sukannya Jamadar</w:t>
            </w:r>
          </w:p>
        </w:tc>
        <w:tc>
          <w:tcPr>
            <w:tcW w:w="2098" w:type="dxa"/>
            <w:hideMark/>
          </w:tcPr>
          <w:p w14:paraId="1AD927D7" w14:textId="055A8A8C" w:rsidR="00E47D4A" w:rsidRDefault="00E47D4A" w:rsidP="00E47D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2/25/2019</w:t>
            </w:r>
          </w:p>
        </w:tc>
        <w:tc>
          <w:tcPr>
            <w:tcW w:w="3932" w:type="dxa"/>
            <w:hideMark/>
          </w:tcPr>
          <w:p w14:paraId="17DA111D" w14:textId="77777777" w:rsidR="00E47D4A" w:rsidRDefault="00E47D4A" w:rsidP="00E47D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 Author</w:t>
            </w:r>
          </w:p>
        </w:tc>
      </w:tr>
      <w:tr w:rsidR="00C05D0C" w14:paraId="23F534C7" w14:textId="77777777" w:rsidTr="005D5D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D316D8" w14:textId="77777777" w:rsidR="00C05D0C" w:rsidRDefault="00C05D0C" w:rsidP="005D5D9E">
            <w:pPr>
              <w:pStyle w:val="NoSpacing"/>
            </w:pPr>
          </w:p>
        </w:tc>
        <w:tc>
          <w:tcPr>
            <w:tcW w:w="2098" w:type="dxa"/>
          </w:tcPr>
          <w:p w14:paraId="572035B5" w14:textId="77777777" w:rsidR="00C05D0C" w:rsidRDefault="00C05D0C" w:rsidP="005D5D9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32" w:type="dxa"/>
          </w:tcPr>
          <w:p w14:paraId="09B94769" w14:textId="77777777" w:rsidR="00C05D0C" w:rsidRDefault="00C05D0C" w:rsidP="005D5D9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05D0C" w14:paraId="2C7D84BA" w14:textId="77777777" w:rsidTr="005D5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0F68186" w14:textId="77777777" w:rsidR="00C05D0C" w:rsidRDefault="00C05D0C" w:rsidP="005D5D9E">
            <w:pPr>
              <w:pStyle w:val="NoSpacing"/>
            </w:pPr>
          </w:p>
        </w:tc>
        <w:tc>
          <w:tcPr>
            <w:tcW w:w="2098" w:type="dxa"/>
          </w:tcPr>
          <w:p w14:paraId="5BD3B33E" w14:textId="77777777" w:rsidR="00C05D0C" w:rsidRDefault="00C05D0C" w:rsidP="005D5D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2" w:type="dxa"/>
          </w:tcPr>
          <w:p w14:paraId="639028E3" w14:textId="77777777" w:rsidR="00C05D0C" w:rsidRDefault="00C05D0C" w:rsidP="005D5D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D0C" w14:paraId="2AB3C631" w14:textId="77777777" w:rsidTr="005D5D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599B80" w14:textId="77777777" w:rsidR="00C05D0C" w:rsidRDefault="00C05D0C" w:rsidP="005D5D9E">
            <w:pPr>
              <w:pStyle w:val="NoSpacing"/>
            </w:pPr>
          </w:p>
        </w:tc>
        <w:tc>
          <w:tcPr>
            <w:tcW w:w="2098" w:type="dxa"/>
          </w:tcPr>
          <w:p w14:paraId="16AF65BA" w14:textId="77777777" w:rsidR="00C05D0C" w:rsidRDefault="00C05D0C" w:rsidP="005D5D9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32" w:type="dxa"/>
          </w:tcPr>
          <w:p w14:paraId="61DE5D72" w14:textId="77777777" w:rsidR="00C05D0C" w:rsidRDefault="00C05D0C" w:rsidP="005D5D9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DC70F3B" w14:textId="77777777" w:rsidR="00C05D0C" w:rsidRDefault="00C05D0C" w:rsidP="00C05D0C">
      <w:pPr>
        <w:rPr>
          <w:b/>
        </w:rPr>
      </w:pPr>
    </w:p>
    <w:p w14:paraId="68A02492" w14:textId="77777777" w:rsidR="00C05D0C" w:rsidRDefault="00C05D0C" w:rsidP="00C05D0C">
      <w:pPr>
        <w:rPr>
          <w:b/>
        </w:rPr>
      </w:pPr>
    </w:p>
    <w:p w14:paraId="62A7E295" w14:textId="77777777" w:rsidR="00C05D0C" w:rsidRDefault="00C05D0C" w:rsidP="00C05D0C">
      <w:pPr>
        <w:rPr>
          <w:i/>
          <w:color w:val="C00000"/>
        </w:rPr>
      </w:pPr>
      <w:r>
        <w:rPr>
          <w:b/>
        </w:rPr>
        <w:t>Document Version History</w:t>
      </w:r>
    </w:p>
    <w:tbl>
      <w:tblPr>
        <w:tblStyle w:val="LightGrid-Accent1"/>
        <w:tblW w:w="0" w:type="auto"/>
        <w:tblInd w:w="378" w:type="dxa"/>
        <w:tblLook w:val="0620" w:firstRow="1" w:lastRow="0" w:firstColumn="0" w:lastColumn="0" w:noHBand="1" w:noVBand="1"/>
      </w:tblPr>
      <w:tblGrid>
        <w:gridCol w:w="1209"/>
        <w:gridCol w:w="1506"/>
        <w:gridCol w:w="2747"/>
        <w:gridCol w:w="3500"/>
      </w:tblGrid>
      <w:tr w:rsidR="00C05D0C" w14:paraId="0DA073B4" w14:textId="77777777" w:rsidTr="005D5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9" w:type="dxa"/>
            <w:shd w:val="clear" w:color="auto" w:fill="C00000"/>
            <w:hideMark/>
          </w:tcPr>
          <w:p w14:paraId="5DAC5D65" w14:textId="77777777" w:rsidR="00C05D0C" w:rsidRDefault="00C05D0C" w:rsidP="005D5D9E">
            <w:pPr>
              <w:pStyle w:val="NoSpacing"/>
            </w:pPr>
            <w:r>
              <w:t>Version</w:t>
            </w:r>
          </w:p>
        </w:tc>
        <w:tc>
          <w:tcPr>
            <w:tcW w:w="1506" w:type="dxa"/>
            <w:shd w:val="clear" w:color="auto" w:fill="C00000"/>
            <w:hideMark/>
          </w:tcPr>
          <w:p w14:paraId="3887E1C7" w14:textId="77777777" w:rsidR="00C05D0C" w:rsidRDefault="00C05D0C" w:rsidP="005D5D9E">
            <w:pPr>
              <w:pStyle w:val="NoSpacing"/>
            </w:pPr>
            <w:r>
              <w:t>Date</w:t>
            </w:r>
          </w:p>
        </w:tc>
        <w:tc>
          <w:tcPr>
            <w:tcW w:w="2747" w:type="dxa"/>
            <w:shd w:val="clear" w:color="auto" w:fill="C00000"/>
            <w:hideMark/>
          </w:tcPr>
          <w:p w14:paraId="4FED7352" w14:textId="77777777" w:rsidR="00C05D0C" w:rsidRDefault="00C05D0C" w:rsidP="005D5D9E">
            <w:pPr>
              <w:pStyle w:val="NoSpacing"/>
            </w:pPr>
            <w:r>
              <w:t>Author</w:t>
            </w:r>
          </w:p>
        </w:tc>
        <w:tc>
          <w:tcPr>
            <w:tcW w:w="3500" w:type="dxa"/>
            <w:shd w:val="clear" w:color="auto" w:fill="C00000"/>
            <w:hideMark/>
          </w:tcPr>
          <w:p w14:paraId="636DFD6F" w14:textId="77777777" w:rsidR="00C05D0C" w:rsidRDefault="00C05D0C" w:rsidP="005D5D9E">
            <w:pPr>
              <w:pStyle w:val="NoSpacing"/>
            </w:pPr>
            <w:r>
              <w:t>Change Description</w:t>
            </w:r>
          </w:p>
        </w:tc>
      </w:tr>
      <w:tr w:rsidR="00E47D4A" w14:paraId="0F2F28BE" w14:textId="77777777" w:rsidTr="005D5D9E">
        <w:tc>
          <w:tcPr>
            <w:tcW w:w="120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F8374D7" w14:textId="77777777" w:rsidR="00E47D4A" w:rsidRDefault="00E47D4A" w:rsidP="00E47D4A">
            <w:pPr>
              <w:pStyle w:val="NoSpacing"/>
            </w:pPr>
            <w:r>
              <w:t>0.1</w:t>
            </w:r>
          </w:p>
        </w:tc>
        <w:tc>
          <w:tcPr>
            <w:tcW w:w="150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1263BA3" w14:textId="2D669D8D" w:rsidR="00E47D4A" w:rsidRDefault="00E47D4A" w:rsidP="00E47D4A">
            <w:pPr>
              <w:pStyle w:val="NoSpacing"/>
            </w:pPr>
            <w:r>
              <w:t>2/25/2019</w:t>
            </w:r>
          </w:p>
        </w:tc>
        <w:tc>
          <w:tcPr>
            <w:tcW w:w="274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2CACCC2" w14:textId="7752A0E6" w:rsidR="00E47D4A" w:rsidRDefault="00E47D4A" w:rsidP="00E47D4A">
            <w:pPr>
              <w:pStyle w:val="NoSpacing"/>
            </w:pPr>
            <w:r>
              <w:rPr>
                <w:bCs/>
              </w:rPr>
              <w:t>Sukannya Jamadar</w:t>
            </w:r>
          </w:p>
        </w:tc>
        <w:tc>
          <w:tcPr>
            <w:tcW w:w="350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791E0192" w14:textId="77777777" w:rsidR="00E47D4A" w:rsidRDefault="00E47D4A" w:rsidP="00E47D4A">
            <w:pPr>
              <w:pStyle w:val="NoSpacing"/>
            </w:pPr>
            <w:r>
              <w:t>Original Draft</w:t>
            </w:r>
          </w:p>
        </w:tc>
      </w:tr>
      <w:tr w:rsidR="00E47D4A" w14:paraId="7F4D1A40" w14:textId="77777777" w:rsidTr="005D5D9E">
        <w:tc>
          <w:tcPr>
            <w:tcW w:w="120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F3AA750" w14:textId="77777777" w:rsidR="00E47D4A" w:rsidRDefault="00E47D4A" w:rsidP="00E47D4A">
            <w:pPr>
              <w:pStyle w:val="NoSpacing"/>
            </w:pPr>
          </w:p>
        </w:tc>
        <w:tc>
          <w:tcPr>
            <w:tcW w:w="150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8317AEF" w14:textId="77777777" w:rsidR="00E47D4A" w:rsidRDefault="00E47D4A" w:rsidP="00E47D4A">
            <w:pPr>
              <w:pStyle w:val="NoSpacing"/>
            </w:pPr>
          </w:p>
        </w:tc>
        <w:tc>
          <w:tcPr>
            <w:tcW w:w="274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D45F89F" w14:textId="77777777" w:rsidR="00E47D4A" w:rsidRDefault="00E47D4A" w:rsidP="00E47D4A">
            <w:pPr>
              <w:pStyle w:val="NoSpacing"/>
            </w:pPr>
          </w:p>
        </w:tc>
        <w:tc>
          <w:tcPr>
            <w:tcW w:w="350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05F9E6A" w14:textId="77777777" w:rsidR="00E47D4A" w:rsidRDefault="00E47D4A" w:rsidP="00E47D4A">
            <w:pPr>
              <w:pStyle w:val="NoSpacing"/>
            </w:pPr>
          </w:p>
        </w:tc>
      </w:tr>
      <w:tr w:rsidR="00E47D4A" w14:paraId="49F083E9" w14:textId="77777777" w:rsidTr="005D5D9E">
        <w:tc>
          <w:tcPr>
            <w:tcW w:w="120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BF50FF8" w14:textId="77777777" w:rsidR="00E47D4A" w:rsidRDefault="00E47D4A" w:rsidP="00E47D4A">
            <w:pPr>
              <w:pStyle w:val="NoSpacing"/>
            </w:pPr>
          </w:p>
        </w:tc>
        <w:tc>
          <w:tcPr>
            <w:tcW w:w="150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3728DB7" w14:textId="77777777" w:rsidR="00E47D4A" w:rsidRDefault="00E47D4A" w:rsidP="00E47D4A">
            <w:pPr>
              <w:pStyle w:val="NoSpacing"/>
            </w:pPr>
          </w:p>
        </w:tc>
        <w:tc>
          <w:tcPr>
            <w:tcW w:w="274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CB3592F" w14:textId="77777777" w:rsidR="00E47D4A" w:rsidRDefault="00E47D4A" w:rsidP="00E47D4A">
            <w:pPr>
              <w:pStyle w:val="NoSpacing"/>
            </w:pPr>
          </w:p>
        </w:tc>
        <w:tc>
          <w:tcPr>
            <w:tcW w:w="350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7712049" w14:textId="77777777" w:rsidR="00E47D4A" w:rsidRDefault="00E47D4A" w:rsidP="00E47D4A">
            <w:pPr>
              <w:pStyle w:val="NoSpacing"/>
            </w:pPr>
          </w:p>
        </w:tc>
      </w:tr>
      <w:tr w:rsidR="00E47D4A" w14:paraId="75CBFB37" w14:textId="77777777" w:rsidTr="005D5D9E">
        <w:tc>
          <w:tcPr>
            <w:tcW w:w="120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B0150FF" w14:textId="77777777" w:rsidR="00E47D4A" w:rsidRDefault="00E47D4A" w:rsidP="00E47D4A">
            <w:pPr>
              <w:pStyle w:val="NoSpacing"/>
            </w:pPr>
          </w:p>
        </w:tc>
        <w:tc>
          <w:tcPr>
            <w:tcW w:w="150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C8D07D2" w14:textId="77777777" w:rsidR="00E47D4A" w:rsidRDefault="00E47D4A" w:rsidP="00E47D4A">
            <w:pPr>
              <w:pStyle w:val="NoSpacing"/>
            </w:pPr>
          </w:p>
        </w:tc>
        <w:tc>
          <w:tcPr>
            <w:tcW w:w="274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972048A" w14:textId="77777777" w:rsidR="00E47D4A" w:rsidRDefault="00E47D4A" w:rsidP="00E47D4A">
            <w:pPr>
              <w:pStyle w:val="NoSpacing"/>
            </w:pPr>
          </w:p>
        </w:tc>
        <w:tc>
          <w:tcPr>
            <w:tcW w:w="350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62508B6" w14:textId="77777777" w:rsidR="00E47D4A" w:rsidRDefault="00E47D4A" w:rsidP="00E47D4A">
            <w:pPr>
              <w:pStyle w:val="NoSpacing"/>
            </w:pPr>
          </w:p>
        </w:tc>
      </w:tr>
      <w:tr w:rsidR="00E47D4A" w14:paraId="4ABA9078" w14:textId="77777777" w:rsidTr="005D5D9E">
        <w:tc>
          <w:tcPr>
            <w:tcW w:w="120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D7169AA" w14:textId="77777777" w:rsidR="00E47D4A" w:rsidRDefault="00E47D4A" w:rsidP="00E47D4A">
            <w:pPr>
              <w:pStyle w:val="NoSpacing"/>
            </w:pPr>
          </w:p>
        </w:tc>
        <w:tc>
          <w:tcPr>
            <w:tcW w:w="150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2EF5BD2" w14:textId="77777777" w:rsidR="00E47D4A" w:rsidRDefault="00E47D4A" w:rsidP="00E47D4A">
            <w:pPr>
              <w:pStyle w:val="NoSpacing"/>
            </w:pPr>
          </w:p>
        </w:tc>
        <w:tc>
          <w:tcPr>
            <w:tcW w:w="274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3A288EA" w14:textId="77777777" w:rsidR="00E47D4A" w:rsidRDefault="00E47D4A" w:rsidP="00E47D4A">
            <w:pPr>
              <w:pStyle w:val="NoSpacing"/>
            </w:pPr>
          </w:p>
        </w:tc>
        <w:tc>
          <w:tcPr>
            <w:tcW w:w="350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D6B5C23" w14:textId="77777777" w:rsidR="00E47D4A" w:rsidRDefault="00E47D4A" w:rsidP="00E47D4A">
            <w:pPr>
              <w:pStyle w:val="NoSpacing"/>
            </w:pPr>
          </w:p>
        </w:tc>
      </w:tr>
    </w:tbl>
    <w:p w14:paraId="724518D8" w14:textId="77777777" w:rsidR="00C05D0C" w:rsidRDefault="00C05D0C" w:rsidP="00C05D0C"/>
    <w:p w14:paraId="5FD6FAB9" w14:textId="77777777" w:rsidR="00C05D0C" w:rsidRDefault="00C05D0C" w:rsidP="00C05D0C"/>
    <w:p w14:paraId="555D668B" w14:textId="77777777" w:rsidR="00C05D0C" w:rsidRDefault="00C05D0C" w:rsidP="00C05D0C"/>
    <w:p w14:paraId="7B33CC71" w14:textId="77777777" w:rsidR="00C05D0C" w:rsidRDefault="00C05D0C" w:rsidP="00C05D0C"/>
    <w:p w14:paraId="0D37051D" w14:textId="77777777" w:rsidR="00C05D0C" w:rsidRDefault="00C05D0C" w:rsidP="00C05D0C"/>
    <w:p w14:paraId="12CBD8F8" w14:textId="77777777" w:rsidR="00C05D0C" w:rsidRDefault="00C05D0C" w:rsidP="00C05D0C"/>
    <w:p w14:paraId="314F54BF" w14:textId="77777777" w:rsidR="00C05D0C" w:rsidRDefault="00C05D0C" w:rsidP="00C05D0C"/>
    <w:p w14:paraId="4B72F522" w14:textId="77777777" w:rsidR="00C05D0C" w:rsidRDefault="00C05D0C" w:rsidP="00C05D0C"/>
    <w:p w14:paraId="1432F9B6" w14:textId="77777777" w:rsidR="00C05D0C" w:rsidRDefault="00C05D0C" w:rsidP="00C05D0C"/>
    <w:p w14:paraId="02A2853A" w14:textId="77777777" w:rsidR="00C05D0C" w:rsidRDefault="00C05D0C" w:rsidP="00C05D0C"/>
    <w:p w14:paraId="2FDDA7D6" w14:textId="77777777" w:rsidR="00C05D0C" w:rsidRDefault="00C05D0C" w:rsidP="00C05D0C"/>
    <w:p w14:paraId="657C8533" w14:textId="77777777" w:rsidR="00C05D0C" w:rsidRDefault="00C05D0C" w:rsidP="00C05D0C"/>
    <w:p w14:paraId="750ED8CE" w14:textId="77777777" w:rsidR="00C05D0C" w:rsidRDefault="00C05D0C" w:rsidP="00C05D0C"/>
    <w:p w14:paraId="55A04A86" w14:textId="77777777" w:rsidR="00C05D0C" w:rsidRDefault="00C05D0C" w:rsidP="00C05D0C"/>
    <w:p w14:paraId="0157E1E8" w14:textId="77777777" w:rsidR="00C05D0C" w:rsidRDefault="00C05D0C" w:rsidP="00C05D0C"/>
    <w:p w14:paraId="238231FD" w14:textId="77777777" w:rsidR="00C05D0C" w:rsidRDefault="00C05D0C" w:rsidP="00C05D0C"/>
    <w:p w14:paraId="54C46CEF" w14:textId="77777777" w:rsidR="00C05D0C" w:rsidRDefault="00C05D0C" w:rsidP="00C05D0C"/>
    <w:p w14:paraId="0E93F0BF" w14:textId="77777777" w:rsidR="00C05D0C" w:rsidRDefault="00C05D0C" w:rsidP="00C05D0C"/>
    <w:p w14:paraId="5C8777FF" w14:textId="77777777" w:rsidR="00C05D0C" w:rsidRDefault="00C05D0C" w:rsidP="00C05D0C"/>
    <w:p w14:paraId="54135CB5" w14:textId="77777777" w:rsidR="00C05D0C" w:rsidRDefault="00C05D0C" w:rsidP="00C05D0C"/>
    <w:sdt>
      <w:sdtPr>
        <w:rPr>
          <w:rFonts w:ascii="Arial" w:eastAsia="Calibri" w:hAnsi="Arial" w:cs="Times New Roman"/>
          <w:color w:val="auto"/>
          <w:sz w:val="20"/>
          <w:szCs w:val="22"/>
        </w:rPr>
        <w:id w:val="1288855807"/>
        <w:docPartObj>
          <w:docPartGallery w:val="Table of Contents"/>
          <w:docPartUnique/>
        </w:docPartObj>
      </w:sdtPr>
      <w:sdtEndPr/>
      <w:sdtContent>
        <w:p w14:paraId="05D87B40" w14:textId="77777777" w:rsidR="00C05D0C" w:rsidRDefault="00C05D0C" w:rsidP="00C05D0C">
          <w:pPr>
            <w:pStyle w:val="TOCHeading"/>
          </w:pPr>
          <w:r>
            <w:t>Table of Contents</w:t>
          </w:r>
        </w:p>
        <w:p w14:paraId="5CFD0484" w14:textId="77777777" w:rsidR="00C05D0C" w:rsidRDefault="00C05D0C" w:rsidP="00C05D0C"/>
        <w:p w14:paraId="7B23C490" w14:textId="5CBF9176" w:rsidR="00E269A3" w:rsidRDefault="00C05D0C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8452" w:history="1">
            <w:r w:rsidR="00E269A3" w:rsidRPr="00642785">
              <w:rPr>
                <w:rStyle w:val="Hyperlink"/>
                <w:rFonts w:cs="Arial"/>
                <w:noProof/>
              </w:rPr>
              <w:t>1.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Introduction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_Toc2078452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4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2638C119" w14:textId="54B73D09" w:rsidR="00E269A3" w:rsidRDefault="00176A23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53" w:history="1">
            <w:r w:rsidR="00E269A3" w:rsidRPr="00642785">
              <w:rPr>
                <w:rStyle w:val="Hyperlink"/>
                <w:rFonts w:cs="Arial"/>
                <w:noProof/>
              </w:rPr>
              <w:t>2.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Project Structure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_Toc2078453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4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6A54AE6D" w14:textId="3B9764D5" w:rsidR="00E269A3" w:rsidRDefault="00176A23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54" w:history="1">
            <w:r w:rsidR="00E269A3" w:rsidRPr="00642785">
              <w:rPr>
                <w:rStyle w:val="Hyperlink"/>
                <w:rFonts w:cs="Arial"/>
                <w:noProof/>
              </w:rPr>
              <w:t>3.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Folder Structure(RE-Framework)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_Toc2078454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4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4DB47D57" w14:textId="0ECFDF56" w:rsidR="00E269A3" w:rsidRDefault="00176A23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55" w:history="1">
            <w:r w:rsidR="00E269A3" w:rsidRPr="00642785">
              <w:rPr>
                <w:rStyle w:val="Hyperlink"/>
                <w:rFonts w:cs="Arial"/>
                <w:noProof/>
              </w:rPr>
              <w:t>4.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Naming conventions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_Toc2078455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5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2039421B" w14:textId="4F8CD9A9" w:rsidR="00E269A3" w:rsidRDefault="00176A23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56" w:history="1">
            <w:r w:rsidR="00E269A3" w:rsidRPr="00642785">
              <w:rPr>
                <w:rStyle w:val="Hyperlink"/>
                <w:rFonts w:cs="Arial"/>
                <w:noProof/>
              </w:rPr>
              <w:t>5.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Commenting and Annotations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_Toc2078456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5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4FA9D4EF" w14:textId="668FE45A" w:rsidR="00E269A3" w:rsidRDefault="00176A23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57" w:history="1">
            <w:r w:rsidR="00E269A3" w:rsidRPr="00642785">
              <w:rPr>
                <w:rStyle w:val="Hyperlink"/>
                <w:rFonts w:cs="Arial"/>
                <w:noProof/>
              </w:rPr>
              <w:t>6.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Logging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_Toc2078457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5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415AA778" w14:textId="702F7510" w:rsidR="00E269A3" w:rsidRDefault="00176A23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58" w:history="1">
            <w:r w:rsidR="00E269A3" w:rsidRPr="00642785">
              <w:rPr>
                <w:rStyle w:val="Hyperlink"/>
                <w:rFonts w:cs="Arial"/>
                <w:noProof/>
              </w:rPr>
              <w:t>7.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Exception Handling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_Toc2078458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6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4DD78DD8" w14:textId="6EB7F802" w:rsidR="00E269A3" w:rsidRDefault="00176A23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59" w:history="1">
            <w:r w:rsidR="00E269A3" w:rsidRPr="00642785">
              <w:rPr>
                <w:rStyle w:val="Hyperlink"/>
                <w:rFonts w:cs="Arial"/>
                <w:noProof/>
              </w:rPr>
              <w:t>8.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Decision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_Toc2078459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6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61697CD8" w14:textId="61D3A115" w:rsidR="00E269A3" w:rsidRDefault="00176A23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60" w:history="1">
            <w:r w:rsidR="00E269A3" w:rsidRPr="00642785">
              <w:rPr>
                <w:rStyle w:val="Hyperlink"/>
                <w:rFonts w:eastAsiaTheme="minorHAnsi" w:cs="Arial"/>
                <w:noProof/>
              </w:rPr>
              <w:t>9.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Background Automation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_Toc2078460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7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26E76175" w14:textId="3240664B" w:rsidR="00E269A3" w:rsidRDefault="00176A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78461" w:history="1">
            <w:r w:rsidR="00E269A3" w:rsidRPr="00642785">
              <w:rPr>
                <w:rStyle w:val="Hyperlink"/>
                <w:noProof/>
              </w:rPr>
              <w:t>9.1 Input/Output Methods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_Toc2078461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7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15928A11" w14:textId="007DFA29" w:rsidR="00E269A3" w:rsidRDefault="00176A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78462" w:history="1">
            <w:r w:rsidR="00E269A3" w:rsidRPr="00642785">
              <w:rPr>
                <w:rStyle w:val="Hyperlink"/>
                <w:noProof/>
              </w:rPr>
              <w:t>9.2 Selectors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_Toc2078462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7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31C7695F" w14:textId="2077A3AF" w:rsidR="00E269A3" w:rsidRDefault="00176A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78463" w:history="1">
            <w:r w:rsidR="00E269A3" w:rsidRPr="00642785">
              <w:rPr>
                <w:rStyle w:val="Hyperlink"/>
                <w:noProof/>
              </w:rPr>
              <w:t>9.3 Containers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_Toc2078463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8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4A222805" w14:textId="68CF5A44" w:rsidR="00E269A3" w:rsidRDefault="00176A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78464" w:history="1">
            <w:r w:rsidR="00E269A3" w:rsidRPr="00642785">
              <w:rPr>
                <w:rStyle w:val="Hyperlink"/>
                <w:noProof/>
              </w:rPr>
              <w:t>9.4 Delay/Wait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_Toc2078464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8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6CE13D52" w14:textId="77777777" w:rsidR="00C05D0C" w:rsidRDefault="00C05D0C" w:rsidP="00C05D0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A66B5" w14:textId="77777777" w:rsidR="00C05D0C" w:rsidRDefault="00C05D0C" w:rsidP="00C05D0C"/>
    <w:p w14:paraId="7C42E13A" w14:textId="77777777" w:rsidR="00C05D0C" w:rsidRDefault="00C05D0C" w:rsidP="00C05D0C"/>
    <w:p w14:paraId="2CC7661B" w14:textId="77777777" w:rsidR="00C05D0C" w:rsidRDefault="00C05D0C" w:rsidP="00C05D0C"/>
    <w:p w14:paraId="78A4F358" w14:textId="77777777" w:rsidR="00C05D0C" w:rsidRDefault="00C05D0C" w:rsidP="00C05D0C"/>
    <w:p w14:paraId="6B18797E" w14:textId="77777777" w:rsidR="00C05D0C" w:rsidRDefault="00C05D0C" w:rsidP="00C05D0C"/>
    <w:p w14:paraId="24F9C0CD" w14:textId="77777777" w:rsidR="00C05D0C" w:rsidRDefault="00C05D0C" w:rsidP="00C05D0C"/>
    <w:p w14:paraId="1C662CDA" w14:textId="77777777" w:rsidR="00C05D0C" w:rsidRDefault="00C05D0C" w:rsidP="00C05D0C"/>
    <w:p w14:paraId="16D35966" w14:textId="77777777" w:rsidR="00C05D0C" w:rsidRDefault="00C05D0C" w:rsidP="00C05D0C"/>
    <w:p w14:paraId="45196C5B" w14:textId="77777777" w:rsidR="00C05D0C" w:rsidRDefault="00C05D0C" w:rsidP="00C05D0C"/>
    <w:p w14:paraId="7B5EB1C7" w14:textId="77777777" w:rsidR="00C05D0C" w:rsidRDefault="00C05D0C" w:rsidP="00C05D0C"/>
    <w:p w14:paraId="7AD70D82" w14:textId="77777777" w:rsidR="0097370D" w:rsidRDefault="0097370D" w:rsidP="00C05D0C"/>
    <w:p w14:paraId="272E3BEC" w14:textId="77777777" w:rsidR="0097370D" w:rsidRDefault="0097370D" w:rsidP="00C05D0C"/>
    <w:p w14:paraId="33BDA4C7" w14:textId="77777777" w:rsidR="0097370D" w:rsidRDefault="0097370D" w:rsidP="00C05D0C"/>
    <w:p w14:paraId="0D672A2E" w14:textId="77777777" w:rsidR="0097370D" w:rsidRDefault="0097370D" w:rsidP="00C05D0C"/>
    <w:p w14:paraId="49C9EFEA" w14:textId="77777777" w:rsidR="0097370D" w:rsidRDefault="0097370D" w:rsidP="00C05D0C"/>
    <w:p w14:paraId="6305CF9A" w14:textId="77777777" w:rsidR="0097370D" w:rsidRDefault="0097370D" w:rsidP="00C05D0C"/>
    <w:p w14:paraId="70FA40DA" w14:textId="77777777" w:rsidR="0097370D" w:rsidRDefault="0097370D" w:rsidP="00C05D0C"/>
    <w:p w14:paraId="4B96D957" w14:textId="77777777" w:rsidR="0097370D" w:rsidRDefault="0097370D" w:rsidP="00C05D0C"/>
    <w:p w14:paraId="751CB90A" w14:textId="77777777" w:rsidR="0097370D" w:rsidRDefault="0097370D" w:rsidP="00C05D0C"/>
    <w:p w14:paraId="69F3BE0D" w14:textId="77777777" w:rsidR="00565ED6" w:rsidRPr="00CB2B87" w:rsidRDefault="00565ED6" w:rsidP="00CB2B87">
      <w:pPr>
        <w:spacing w:before="0" w:after="160" w:line="256" w:lineRule="auto"/>
        <w:rPr>
          <w:rFonts w:cs="Arial"/>
          <w:color w:val="000000" w:themeColor="text1"/>
          <w:szCs w:val="20"/>
        </w:rPr>
      </w:pPr>
    </w:p>
    <w:p w14:paraId="46CED7A8" w14:textId="77777777" w:rsidR="00F3189A" w:rsidRPr="00F3189A" w:rsidRDefault="00F3189A" w:rsidP="00F3189A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0" w:name="_Toc2078452"/>
      <w:r>
        <w:rPr>
          <w:rFonts w:cs="Arial"/>
          <w:b/>
          <w:color w:val="000000" w:themeColor="text1"/>
          <w:sz w:val="32"/>
          <w:szCs w:val="32"/>
        </w:rPr>
        <w:t>Introduction</w:t>
      </w:r>
      <w:bookmarkEnd w:id="0"/>
    </w:p>
    <w:p w14:paraId="08342732" w14:textId="48B6E7E4" w:rsidR="00F3189A" w:rsidRDefault="00240D01" w:rsidP="00F3189A">
      <w:pPr>
        <w:pStyle w:val="ListParagraph"/>
        <w:spacing w:before="0" w:after="160" w:line="256" w:lineRule="auto"/>
        <w:rPr>
          <w:rFonts w:cs="Arial"/>
          <w:color w:val="000000" w:themeColor="text1"/>
          <w:szCs w:val="20"/>
        </w:rPr>
      </w:pPr>
      <w:bookmarkStart w:id="1" w:name="_Toc509327358"/>
      <w:bookmarkStart w:id="2" w:name="_Toc504473173"/>
      <w:r>
        <w:rPr>
          <w:rFonts w:cs="Arial"/>
          <w:color w:val="000000" w:themeColor="text1"/>
          <w:szCs w:val="20"/>
        </w:rPr>
        <w:t>The p</w:t>
      </w:r>
      <w:r w:rsidR="00F3189A">
        <w:rPr>
          <w:rFonts w:cs="Arial"/>
          <w:color w:val="000000" w:themeColor="text1"/>
          <w:szCs w:val="20"/>
        </w:rPr>
        <w:t xml:space="preserve">urpose of this document is to understand the </w:t>
      </w:r>
      <w:bookmarkEnd w:id="1"/>
      <w:bookmarkEnd w:id="2"/>
      <w:r w:rsidR="00F3189A">
        <w:rPr>
          <w:rFonts w:cs="Arial"/>
          <w:color w:val="000000" w:themeColor="text1"/>
          <w:szCs w:val="20"/>
        </w:rPr>
        <w:t xml:space="preserve">best </w:t>
      </w:r>
      <w:r>
        <w:rPr>
          <w:rFonts w:cs="Arial"/>
          <w:color w:val="000000" w:themeColor="text1"/>
          <w:szCs w:val="20"/>
        </w:rPr>
        <w:t xml:space="preserve">practices to be followed during </w:t>
      </w:r>
      <w:r w:rsidR="00F3189A">
        <w:rPr>
          <w:rFonts w:cs="Arial"/>
          <w:color w:val="000000" w:themeColor="text1"/>
          <w:szCs w:val="20"/>
        </w:rPr>
        <w:t xml:space="preserve">development of </w:t>
      </w:r>
      <w:r>
        <w:rPr>
          <w:rFonts w:cs="Arial"/>
          <w:color w:val="000000" w:themeColor="text1"/>
          <w:szCs w:val="20"/>
        </w:rPr>
        <w:t>UiPath projects</w:t>
      </w:r>
      <w:r w:rsidR="00F3189A">
        <w:rPr>
          <w:rFonts w:cs="Arial"/>
          <w:color w:val="000000" w:themeColor="text1"/>
          <w:szCs w:val="20"/>
        </w:rPr>
        <w:t>.</w:t>
      </w:r>
    </w:p>
    <w:p w14:paraId="53D05080" w14:textId="77777777" w:rsidR="00F3189A" w:rsidRPr="00F3189A" w:rsidRDefault="00F3189A" w:rsidP="00F3189A">
      <w:pPr>
        <w:pStyle w:val="ListParagraph"/>
        <w:spacing w:before="0" w:after="160" w:line="256" w:lineRule="auto"/>
        <w:rPr>
          <w:rFonts w:cs="Arial"/>
          <w:color w:val="000000" w:themeColor="text1"/>
          <w:szCs w:val="20"/>
        </w:rPr>
      </w:pPr>
    </w:p>
    <w:p w14:paraId="79AD2633" w14:textId="77777777" w:rsidR="00C05D0C" w:rsidRPr="0097370D" w:rsidRDefault="00C05D0C" w:rsidP="0097370D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3" w:name="_Toc2078453"/>
      <w:r>
        <w:rPr>
          <w:rFonts w:cs="Arial"/>
          <w:b/>
          <w:color w:val="000000" w:themeColor="text1"/>
          <w:sz w:val="32"/>
          <w:szCs w:val="32"/>
        </w:rPr>
        <w:t>Project Structure</w:t>
      </w:r>
      <w:bookmarkEnd w:id="3"/>
    </w:p>
    <w:p w14:paraId="029F5B5B" w14:textId="79FBC414" w:rsidR="00C05D0C" w:rsidRDefault="00CD040E" w:rsidP="00C05D0C">
      <w:pPr>
        <w:pStyle w:val="ListParagraph"/>
        <w:numPr>
          <w:ilvl w:val="0"/>
          <w:numId w:val="3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UiP</w:t>
      </w:r>
      <w:r w:rsidR="00240D01">
        <w:rPr>
          <w:rFonts w:cs="Arial"/>
          <w:color w:val="000000" w:themeColor="text1"/>
          <w:szCs w:val="20"/>
        </w:rPr>
        <w:t>ath project f</w:t>
      </w:r>
      <w:r w:rsidR="00C05D0C">
        <w:rPr>
          <w:rFonts w:cs="Arial"/>
          <w:color w:val="000000" w:themeColor="text1"/>
          <w:szCs w:val="20"/>
        </w:rPr>
        <w:t>older consists of subfolders</w:t>
      </w:r>
      <w:r>
        <w:rPr>
          <w:rFonts w:cs="Arial"/>
          <w:color w:val="000000" w:themeColor="text1"/>
          <w:szCs w:val="20"/>
        </w:rPr>
        <w:t xml:space="preserve"> </w:t>
      </w:r>
      <w:r w:rsidR="00C05D0C">
        <w:rPr>
          <w:rFonts w:cs="Arial"/>
          <w:color w:val="000000" w:themeColor="text1"/>
          <w:szCs w:val="20"/>
        </w:rPr>
        <w:t>(</w:t>
      </w:r>
      <w:r w:rsidR="00CB2B87">
        <w:rPr>
          <w:rFonts w:cs="Arial"/>
          <w:color w:val="000000" w:themeColor="text1"/>
          <w:szCs w:val="20"/>
        </w:rPr>
        <w:t xml:space="preserve">e.g. </w:t>
      </w:r>
      <w:r w:rsidR="00C05D0C">
        <w:rPr>
          <w:rFonts w:cs="Arial"/>
          <w:color w:val="000000" w:themeColor="text1"/>
          <w:szCs w:val="20"/>
        </w:rPr>
        <w:t>local and screenshots) and files</w:t>
      </w:r>
      <w:r>
        <w:rPr>
          <w:rFonts w:cs="Arial"/>
          <w:color w:val="000000" w:themeColor="text1"/>
          <w:szCs w:val="20"/>
        </w:rPr>
        <w:t xml:space="preserve"> (.xaml </w:t>
      </w:r>
      <w:r w:rsidR="00FF3B67">
        <w:rPr>
          <w:rFonts w:cs="Arial"/>
          <w:color w:val="000000" w:themeColor="text1"/>
          <w:szCs w:val="20"/>
        </w:rPr>
        <w:t>&amp; .json</w:t>
      </w:r>
      <w:r w:rsidR="0011121D">
        <w:rPr>
          <w:rFonts w:cs="Arial"/>
          <w:color w:val="000000" w:themeColor="text1"/>
          <w:szCs w:val="20"/>
        </w:rPr>
        <w:t>)</w:t>
      </w:r>
      <w:r w:rsidR="00CB2B87">
        <w:rPr>
          <w:rFonts w:cs="Arial"/>
          <w:color w:val="000000" w:themeColor="text1"/>
          <w:szCs w:val="20"/>
        </w:rPr>
        <w:t>.</w:t>
      </w:r>
    </w:p>
    <w:p w14:paraId="36806A08" w14:textId="112E3923" w:rsidR="00970040" w:rsidRDefault="00C05D0C" w:rsidP="00970040">
      <w:pPr>
        <w:pStyle w:val="ListParagraph"/>
        <w:numPr>
          <w:ilvl w:val="0"/>
          <w:numId w:val="3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The workflows created </w:t>
      </w:r>
      <w:r w:rsidR="00F85267">
        <w:rPr>
          <w:rFonts w:cs="Arial"/>
          <w:color w:val="000000" w:themeColor="text1"/>
          <w:szCs w:val="20"/>
        </w:rPr>
        <w:t>ha</w:t>
      </w:r>
      <w:r w:rsidR="00240D01">
        <w:rPr>
          <w:rFonts w:cs="Arial"/>
          <w:color w:val="000000" w:themeColor="text1"/>
          <w:szCs w:val="20"/>
        </w:rPr>
        <w:t>ve .xaml file extensions</w:t>
      </w:r>
      <w:r>
        <w:rPr>
          <w:rFonts w:cs="Arial"/>
          <w:color w:val="000000" w:themeColor="text1"/>
          <w:szCs w:val="20"/>
        </w:rPr>
        <w:t>.</w:t>
      </w:r>
    </w:p>
    <w:p w14:paraId="777082AE" w14:textId="77777777" w:rsidR="00970040" w:rsidRPr="00970040" w:rsidRDefault="00970040" w:rsidP="00970040">
      <w:pPr>
        <w:pStyle w:val="ListParagraph"/>
        <w:numPr>
          <w:ilvl w:val="0"/>
          <w:numId w:val="3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 w:rsidRPr="00970040">
        <w:rPr>
          <w:rFonts w:cs="Arial"/>
          <w:color w:val="000000" w:themeColor="text1"/>
          <w:szCs w:val="20"/>
        </w:rPr>
        <w:t>Pick appropriate layout for your workflow</w:t>
      </w:r>
      <w:r w:rsidR="00CB2B87">
        <w:rPr>
          <w:rFonts w:cs="Arial"/>
          <w:color w:val="000000" w:themeColor="text1"/>
          <w:szCs w:val="20"/>
        </w:rPr>
        <w:t xml:space="preserve">s: </w:t>
      </w:r>
    </w:p>
    <w:p w14:paraId="325252E2" w14:textId="05E38AB2" w:rsidR="00970040" w:rsidRDefault="00970040" w:rsidP="00970040">
      <w:pPr>
        <w:numPr>
          <w:ilvl w:val="1"/>
          <w:numId w:val="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Main -&gt; flowchart/State machine</w:t>
      </w:r>
    </w:p>
    <w:p w14:paraId="1B4283BE" w14:textId="77777777" w:rsidR="00970040" w:rsidRDefault="00970040" w:rsidP="00970040">
      <w:pPr>
        <w:numPr>
          <w:ilvl w:val="1"/>
          <w:numId w:val="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Business logic -&gt; flowchart</w:t>
      </w:r>
    </w:p>
    <w:p w14:paraId="61C4C91E" w14:textId="77777777" w:rsidR="00970040" w:rsidRDefault="00970040" w:rsidP="00970040">
      <w:pPr>
        <w:numPr>
          <w:ilvl w:val="1"/>
          <w:numId w:val="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UI interactions, navigational flows and Data processing -&gt; Sequences</w:t>
      </w:r>
    </w:p>
    <w:p w14:paraId="55646D79" w14:textId="77777777" w:rsidR="00970040" w:rsidRDefault="00970040" w:rsidP="00970040">
      <w:pPr>
        <w:numPr>
          <w:ilvl w:val="1"/>
          <w:numId w:val="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Avoid Nested IF statements, use flowchart instead.</w:t>
      </w:r>
    </w:p>
    <w:p w14:paraId="08C8922D" w14:textId="77777777" w:rsidR="00970040" w:rsidRDefault="00970040" w:rsidP="00970040">
      <w:pPr>
        <w:pStyle w:val="ListParagraph"/>
        <w:numPr>
          <w:ilvl w:val="0"/>
          <w:numId w:val="3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Break the whole process into smaller workflows.</w:t>
      </w:r>
    </w:p>
    <w:p w14:paraId="119C8C50" w14:textId="77777777" w:rsidR="00AF5CED" w:rsidRDefault="00970040" w:rsidP="00AF5CED">
      <w:pPr>
        <w:pStyle w:val="ListParagraph"/>
        <w:numPr>
          <w:ilvl w:val="0"/>
          <w:numId w:val="3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Build reusable workflows and call them into ‘Main’ workflow using </w:t>
      </w:r>
      <w:r w:rsidR="0011121D">
        <w:rPr>
          <w:rFonts w:cs="Arial"/>
          <w:i/>
          <w:color w:val="000000" w:themeColor="text1"/>
          <w:szCs w:val="20"/>
        </w:rPr>
        <w:t>I</w:t>
      </w:r>
      <w:r w:rsidRPr="0011121D">
        <w:rPr>
          <w:rFonts w:cs="Arial"/>
          <w:i/>
          <w:color w:val="000000" w:themeColor="text1"/>
          <w:szCs w:val="20"/>
        </w:rPr>
        <w:t>nvoke</w:t>
      </w:r>
      <w:r>
        <w:rPr>
          <w:rFonts w:cs="Arial"/>
          <w:color w:val="000000" w:themeColor="text1"/>
          <w:szCs w:val="20"/>
        </w:rPr>
        <w:t xml:space="preserve"> activity.</w:t>
      </w:r>
      <w:r w:rsidRPr="00970040">
        <w:rPr>
          <w:rFonts w:cs="Arial"/>
          <w:color w:val="000000" w:themeColor="text1"/>
          <w:szCs w:val="20"/>
        </w:rPr>
        <w:t xml:space="preserve"> </w:t>
      </w:r>
    </w:p>
    <w:p w14:paraId="3DBF82DF" w14:textId="28AE5F7A" w:rsidR="00C05D0C" w:rsidRPr="00AF5CED" w:rsidRDefault="00970040" w:rsidP="00AF5CED">
      <w:pPr>
        <w:pStyle w:val="ListParagraph"/>
        <w:numPr>
          <w:ilvl w:val="0"/>
          <w:numId w:val="3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 w:rsidRPr="00AF5CED">
        <w:rPr>
          <w:rFonts w:cs="Arial"/>
          <w:color w:val="000000" w:themeColor="text1"/>
          <w:szCs w:val="20"/>
        </w:rPr>
        <w:t>Keep environment sett</w:t>
      </w:r>
      <w:r w:rsidR="00AF5CED" w:rsidRPr="00AF5CED">
        <w:rPr>
          <w:rFonts w:cs="Arial"/>
          <w:color w:val="000000" w:themeColor="text1"/>
          <w:szCs w:val="20"/>
        </w:rPr>
        <w:t>ings in config file</w:t>
      </w:r>
      <w:r w:rsidR="00AF5CED" w:rsidRPr="00AF5CED">
        <w:rPr>
          <w:rFonts w:ascii="Roboto" w:eastAsia="Roboto" w:hAnsi="Roboto" w:cs="Roboto"/>
        </w:rPr>
        <w:t xml:space="preserve"> (</w:t>
      </w:r>
      <w:r w:rsidR="00AF5CED">
        <w:rPr>
          <w:rFonts w:ascii="Roboto" w:eastAsia="Roboto" w:hAnsi="Roboto" w:cs="Roboto"/>
        </w:rPr>
        <w:t>.</w:t>
      </w:r>
      <w:r w:rsidR="00AF5CED" w:rsidRPr="00AF5CED">
        <w:rPr>
          <w:rFonts w:ascii="Roboto" w:eastAsia="Roboto" w:hAnsi="Roboto" w:cs="Roboto"/>
        </w:rPr>
        <w:t xml:space="preserve">xlsx or </w:t>
      </w:r>
      <w:r w:rsidR="00AF5CED">
        <w:rPr>
          <w:rFonts w:ascii="Roboto" w:eastAsia="Roboto" w:hAnsi="Roboto" w:cs="Roboto"/>
        </w:rPr>
        <w:t>.</w:t>
      </w:r>
      <w:r w:rsidR="00240D01">
        <w:rPr>
          <w:rFonts w:ascii="Roboto" w:eastAsia="Roboto" w:hAnsi="Roboto" w:cs="Roboto"/>
        </w:rPr>
        <w:t xml:space="preserve">xml or </w:t>
      </w:r>
      <w:r w:rsidR="00AF5CED">
        <w:rPr>
          <w:rFonts w:ascii="Roboto" w:eastAsia="Roboto" w:hAnsi="Roboto" w:cs="Roboto"/>
        </w:rPr>
        <w:t>.</w:t>
      </w:r>
      <w:r w:rsidR="00AF5CED" w:rsidRPr="00AF5CED">
        <w:rPr>
          <w:rFonts w:ascii="Roboto" w:eastAsia="Roboto" w:hAnsi="Roboto" w:cs="Roboto"/>
        </w:rPr>
        <w:t>json) or in Orchestrator assets if they may change often.</w:t>
      </w:r>
    </w:p>
    <w:p w14:paraId="770C8C7C" w14:textId="236916EB" w:rsidR="00CB2B87" w:rsidRDefault="005A0019" w:rsidP="00296793">
      <w:pPr>
        <w:pStyle w:val="ListParagraph"/>
        <w:numPr>
          <w:ilvl w:val="0"/>
          <w:numId w:val="3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Do not store c</w:t>
      </w:r>
      <w:r w:rsidR="00CB2B87">
        <w:rPr>
          <w:rFonts w:cs="Arial"/>
          <w:color w:val="000000" w:themeColor="text1"/>
          <w:szCs w:val="20"/>
        </w:rPr>
        <w:t xml:space="preserve">redentials in workflow directly, instead load them from </w:t>
      </w:r>
      <w:r w:rsidR="00CB2B87">
        <w:t>local Windows Credential Store or Central Orchestrator.</w:t>
      </w:r>
    </w:p>
    <w:p w14:paraId="37766B55" w14:textId="77777777" w:rsidR="00296793" w:rsidRPr="00296793" w:rsidRDefault="00296793" w:rsidP="00296793">
      <w:pPr>
        <w:pStyle w:val="ListParagraph"/>
        <w:spacing w:before="0" w:after="160" w:line="256" w:lineRule="auto"/>
        <w:rPr>
          <w:rFonts w:cs="Arial"/>
          <w:color w:val="000000" w:themeColor="text1"/>
          <w:szCs w:val="20"/>
        </w:rPr>
      </w:pPr>
    </w:p>
    <w:p w14:paraId="55006023" w14:textId="77777777" w:rsidR="00C05D0C" w:rsidRDefault="00C05D0C" w:rsidP="00C05D0C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4" w:name="_Toc2078454"/>
      <w:r>
        <w:rPr>
          <w:rFonts w:cs="Arial"/>
          <w:b/>
          <w:color w:val="000000" w:themeColor="text1"/>
          <w:sz w:val="32"/>
          <w:szCs w:val="32"/>
        </w:rPr>
        <w:t>Folder Structure</w:t>
      </w:r>
      <w:r w:rsidR="00101642" w:rsidRPr="00101642">
        <w:rPr>
          <w:rFonts w:cs="Arial"/>
          <w:b/>
          <w:color w:val="000000" w:themeColor="text1"/>
          <w:sz w:val="32"/>
          <w:szCs w:val="32"/>
        </w:rPr>
        <w:t>(RE-Framework)</w:t>
      </w:r>
      <w:bookmarkEnd w:id="4"/>
    </w:p>
    <w:p w14:paraId="0A750AC4" w14:textId="77777777" w:rsidR="00C05D0C" w:rsidRDefault="00101642" w:rsidP="00C05D0C">
      <w:pPr>
        <w:numPr>
          <w:ilvl w:val="0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Project</w:t>
      </w:r>
      <w:r>
        <w:rPr>
          <w:rFonts w:cs="Arial"/>
          <w:color w:val="000000" w:themeColor="text1"/>
          <w:szCs w:val="20"/>
        </w:rPr>
        <w:tab/>
      </w:r>
    </w:p>
    <w:p w14:paraId="472AB1D5" w14:textId="77777777" w:rsidR="00BD1C69" w:rsidRDefault="00BD1C69" w:rsidP="00BD1C69">
      <w:pPr>
        <w:pStyle w:val="ListParagraph"/>
        <w:numPr>
          <w:ilvl w:val="1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 w:rsidRPr="00BD1C69">
        <w:rPr>
          <w:rFonts w:cs="Arial"/>
          <w:color w:val="000000" w:themeColor="text1"/>
          <w:szCs w:val="20"/>
        </w:rPr>
        <w:t>Main.xaml</w:t>
      </w:r>
    </w:p>
    <w:p w14:paraId="4BF50DCC" w14:textId="77777777" w:rsidR="00BD1C69" w:rsidRPr="00BD1C69" w:rsidRDefault="00BD1C69" w:rsidP="00BD1C69">
      <w:pPr>
        <w:pStyle w:val="ListParagraph"/>
        <w:spacing w:before="0" w:after="0" w:line="240" w:lineRule="auto"/>
        <w:ind w:left="1440"/>
        <w:rPr>
          <w:rFonts w:cs="Arial"/>
          <w:color w:val="000000" w:themeColor="text1"/>
          <w:szCs w:val="20"/>
        </w:rPr>
      </w:pPr>
    </w:p>
    <w:p w14:paraId="131F27A6" w14:textId="77777777" w:rsidR="00BD1C69" w:rsidRDefault="00BD1C69" w:rsidP="00BD1C69">
      <w:pPr>
        <w:numPr>
          <w:ilvl w:val="1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Framework</w:t>
      </w:r>
    </w:p>
    <w:p w14:paraId="2D40CB4B" w14:textId="77777777" w:rsidR="00BD1C69" w:rsidRDefault="00BD1C69" w:rsidP="00BD1C69">
      <w:pPr>
        <w:numPr>
          <w:ilvl w:val="2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&lt;Common workflow by RE Framework&gt;</w:t>
      </w:r>
    </w:p>
    <w:p w14:paraId="29C3DABB" w14:textId="77777777" w:rsidR="00BD1C69" w:rsidRPr="00BD1C69" w:rsidRDefault="00BD1C69" w:rsidP="00BD1C69">
      <w:pPr>
        <w:spacing w:before="0" w:after="0" w:line="240" w:lineRule="auto"/>
        <w:ind w:left="2160"/>
        <w:rPr>
          <w:rFonts w:cs="Arial"/>
          <w:color w:val="000000" w:themeColor="text1"/>
          <w:szCs w:val="20"/>
        </w:rPr>
      </w:pPr>
    </w:p>
    <w:p w14:paraId="59AB13A5" w14:textId="77777777" w:rsidR="00BD1C69" w:rsidRDefault="00BD1C69" w:rsidP="00BD1C69">
      <w:pPr>
        <w:numPr>
          <w:ilvl w:val="1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Subfolder for Business Common Module</w:t>
      </w:r>
    </w:p>
    <w:p w14:paraId="131D875F" w14:textId="77777777" w:rsidR="00101642" w:rsidRDefault="00101642" w:rsidP="00101642">
      <w:pPr>
        <w:numPr>
          <w:ilvl w:val="2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&lt;</w:t>
      </w:r>
      <w:r w:rsidR="00BD1C69">
        <w:rPr>
          <w:rFonts w:cs="Arial"/>
          <w:color w:val="000000" w:themeColor="text1"/>
          <w:szCs w:val="20"/>
        </w:rPr>
        <w:t xml:space="preserve">Business </w:t>
      </w:r>
      <w:r>
        <w:rPr>
          <w:rFonts w:cs="Arial"/>
          <w:color w:val="000000" w:themeColor="text1"/>
          <w:szCs w:val="20"/>
        </w:rPr>
        <w:t xml:space="preserve">Common </w:t>
      </w:r>
      <w:r w:rsidR="00BD1C69">
        <w:rPr>
          <w:rFonts w:cs="Arial"/>
          <w:color w:val="000000" w:themeColor="text1"/>
          <w:szCs w:val="20"/>
        </w:rPr>
        <w:t xml:space="preserve">workflow </w:t>
      </w:r>
      <w:r>
        <w:rPr>
          <w:rFonts w:cs="Arial"/>
          <w:color w:val="000000" w:themeColor="text1"/>
          <w:szCs w:val="20"/>
        </w:rPr>
        <w:t>&gt;</w:t>
      </w:r>
    </w:p>
    <w:p w14:paraId="6EDF0699" w14:textId="77777777" w:rsidR="00BD1C69" w:rsidRDefault="00BD1C69" w:rsidP="00BD1C69">
      <w:pPr>
        <w:spacing w:before="0" w:after="0" w:line="240" w:lineRule="auto"/>
        <w:ind w:left="2160"/>
        <w:rPr>
          <w:rFonts w:cs="Arial"/>
          <w:color w:val="000000" w:themeColor="text1"/>
          <w:szCs w:val="20"/>
        </w:rPr>
      </w:pPr>
    </w:p>
    <w:p w14:paraId="7D0D1988" w14:textId="77777777" w:rsidR="00101642" w:rsidRDefault="00BD1C69" w:rsidP="00101642">
      <w:pPr>
        <w:numPr>
          <w:ilvl w:val="1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Sub Folder for </w:t>
      </w:r>
      <w:r w:rsidR="00C05D0C">
        <w:rPr>
          <w:rFonts w:cs="Arial"/>
          <w:color w:val="000000" w:themeColor="text1"/>
          <w:szCs w:val="20"/>
        </w:rPr>
        <w:t>Business Defined Category</w:t>
      </w:r>
    </w:p>
    <w:p w14:paraId="7A9983A5" w14:textId="77777777" w:rsidR="00101642" w:rsidRDefault="00BD1C69" w:rsidP="00101642">
      <w:pPr>
        <w:numPr>
          <w:ilvl w:val="2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&lt;Workflow&gt;</w:t>
      </w:r>
    </w:p>
    <w:p w14:paraId="6E5C39EA" w14:textId="77777777" w:rsidR="00BD1C69" w:rsidRDefault="00BD1C69" w:rsidP="00BD1C69">
      <w:pPr>
        <w:spacing w:before="0" w:after="0" w:line="240" w:lineRule="auto"/>
        <w:ind w:left="2160"/>
        <w:rPr>
          <w:rFonts w:cs="Arial"/>
          <w:color w:val="000000" w:themeColor="text1"/>
          <w:szCs w:val="20"/>
        </w:rPr>
      </w:pPr>
    </w:p>
    <w:p w14:paraId="6326B247" w14:textId="77777777" w:rsidR="00C05D0C" w:rsidRDefault="00BD1C69" w:rsidP="0097370D">
      <w:pPr>
        <w:numPr>
          <w:ilvl w:val="1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Test Framework </w:t>
      </w:r>
    </w:p>
    <w:p w14:paraId="5E9239C3" w14:textId="77777777" w:rsidR="00565ED6" w:rsidRPr="0097370D" w:rsidRDefault="00565ED6" w:rsidP="00565ED6">
      <w:pPr>
        <w:spacing w:before="0" w:after="0" w:line="240" w:lineRule="auto"/>
        <w:ind w:left="1440"/>
        <w:rPr>
          <w:rFonts w:cs="Arial"/>
          <w:color w:val="000000" w:themeColor="text1"/>
          <w:szCs w:val="20"/>
        </w:rPr>
      </w:pPr>
    </w:p>
    <w:p w14:paraId="2ABEE43A" w14:textId="77777777" w:rsidR="00C05D0C" w:rsidRDefault="00C05D0C" w:rsidP="00C05D0C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5" w:name="_Toc2078455"/>
      <w:r>
        <w:rPr>
          <w:rFonts w:cs="Arial"/>
          <w:b/>
          <w:color w:val="000000" w:themeColor="text1"/>
          <w:sz w:val="32"/>
          <w:szCs w:val="32"/>
        </w:rPr>
        <w:t>Naming conventions</w:t>
      </w:r>
      <w:bookmarkEnd w:id="5"/>
    </w:p>
    <w:p w14:paraId="78465E9B" w14:textId="0D0C7DFC" w:rsidR="00C75C1B" w:rsidRDefault="00C75C1B" w:rsidP="00F76ACC">
      <w:pPr>
        <w:pStyle w:val="ListParagraph"/>
        <w:numPr>
          <w:ilvl w:val="0"/>
          <w:numId w:val="22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A</w:t>
      </w:r>
      <w:r w:rsidRPr="00CD5DAE">
        <w:rPr>
          <w:rFonts w:cs="Arial"/>
          <w:color w:val="000000" w:themeColor="text1"/>
          <w:szCs w:val="20"/>
        </w:rPr>
        <w:t>lways use descriptive and accurate names</w:t>
      </w:r>
      <w:r>
        <w:rPr>
          <w:rFonts w:cs="Arial"/>
          <w:color w:val="000000" w:themeColor="text1"/>
          <w:szCs w:val="20"/>
        </w:rPr>
        <w:t>.</w:t>
      </w:r>
    </w:p>
    <w:p w14:paraId="04F5EB30" w14:textId="77777777" w:rsidR="00FF3B67" w:rsidRPr="00440BB0" w:rsidRDefault="00FF3B67" w:rsidP="00FF3B67">
      <w:pPr>
        <w:pStyle w:val="ListParagraph"/>
        <w:numPr>
          <w:ilvl w:val="0"/>
          <w:numId w:val="22"/>
        </w:numPr>
        <w:spacing w:before="0" w:after="0" w:line="240" w:lineRule="auto"/>
        <w:rPr>
          <w:rFonts w:eastAsia="Times New Roman"/>
        </w:rPr>
      </w:pPr>
      <w:r>
        <w:rPr>
          <w:rFonts w:eastAsia="Times New Roman"/>
        </w:rPr>
        <w:t>Avoid using global variables and pass arguments instead</w:t>
      </w:r>
      <w:r w:rsidRPr="00440BB0">
        <w:rPr>
          <w:rFonts w:eastAsia="Times New Roman"/>
        </w:rPr>
        <w:t>.</w:t>
      </w:r>
    </w:p>
    <w:p w14:paraId="694C4A21" w14:textId="77777777" w:rsidR="00FF3B67" w:rsidRPr="00440BB0" w:rsidRDefault="00FF3B67" w:rsidP="00FF3B67">
      <w:pPr>
        <w:pStyle w:val="ListParagraph"/>
        <w:numPr>
          <w:ilvl w:val="0"/>
          <w:numId w:val="22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eastAsia="Times New Roman"/>
        </w:rPr>
        <w:t>Workflow names should contain the verb describing the task it performs</w:t>
      </w:r>
      <w:r w:rsidRPr="00440BB0">
        <w:rPr>
          <w:rFonts w:eastAsia="Times New Roman"/>
        </w:rPr>
        <w:t>, e.g</w:t>
      </w:r>
      <w:r>
        <w:rPr>
          <w:rFonts w:eastAsia="Times New Roman"/>
        </w:rPr>
        <w:t>. GetTransactionData</w:t>
      </w:r>
    </w:p>
    <w:p w14:paraId="2EC4CEF2" w14:textId="77777777" w:rsidR="00FF3B67" w:rsidRPr="00440BB0" w:rsidRDefault="00FF3B67" w:rsidP="00FF3B67">
      <w:pPr>
        <w:pStyle w:val="ListParagraph"/>
        <w:numPr>
          <w:ilvl w:val="0"/>
          <w:numId w:val="22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 w:rsidRPr="00440BB0">
        <w:rPr>
          <w:rFonts w:eastAsia="Times New Roman"/>
        </w:rPr>
        <w:t>Activit</w:t>
      </w:r>
      <w:r>
        <w:rPr>
          <w:rFonts w:eastAsia="Times New Roman"/>
        </w:rPr>
        <w:t>y</w:t>
      </w:r>
      <w:r w:rsidRPr="00440BB0">
        <w:rPr>
          <w:rFonts w:eastAsia="Times New Roman"/>
        </w:rPr>
        <w:t xml:space="preserve"> names should </w:t>
      </w:r>
      <w:r>
        <w:rPr>
          <w:rFonts w:eastAsia="Times New Roman"/>
        </w:rPr>
        <w:t xml:space="preserve">describe </w:t>
      </w:r>
      <w:r w:rsidRPr="00440BB0">
        <w:rPr>
          <w:rFonts w:eastAsia="Times New Roman"/>
        </w:rPr>
        <w:t xml:space="preserve">the action taken, e.g. </w:t>
      </w:r>
      <w:r>
        <w:rPr>
          <w:rFonts w:eastAsia="Times New Roman"/>
        </w:rPr>
        <w:t>“</w:t>
      </w:r>
      <w:r w:rsidRPr="00440BB0">
        <w:rPr>
          <w:rFonts w:eastAsia="Times New Roman"/>
        </w:rPr>
        <w:t>Click id12</w:t>
      </w:r>
      <w:r>
        <w:rPr>
          <w:rFonts w:eastAsia="Times New Roman"/>
        </w:rPr>
        <w:t>”</w:t>
      </w:r>
      <w:r w:rsidRPr="00440BB0">
        <w:rPr>
          <w:rFonts w:eastAsia="Times New Roman"/>
        </w:rPr>
        <w:t xml:space="preserve"> </w:t>
      </w:r>
      <w:r>
        <w:rPr>
          <w:rFonts w:eastAsia="Times New Roman"/>
        </w:rPr>
        <w:t>should instead be called</w:t>
      </w:r>
      <w:r w:rsidRPr="00440BB0">
        <w:rPr>
          <w:rFonts w:eastAsia="Times New Roman"/>
        </w:rPr>
        <w:t xml:space="preserve"> </w:t>
      </w:r>
      <w:r>
        <w:rPr>
          <w:rFonts w:eastAsia="Times New Roman"/>
        </w:rPr>
        <w:t>“</w:t>
      </w:r>
      <w:r w:rsidRPr="00440BB0">
        <w:rPr>
          <w:rFonts w:eastAsia="Times New Roman"/>
        </w:rPr>
        <w:t>Click Save Button</w:t>
      </w:r>
      <w:r>
        <w:rPr>
          <w:rFonts w:eastAsia="Times New Roman"/>
        </w:rPr>
        <w:t>”</w:t>
      </w:r>
    </w:p>
    <w:p w14:paraId="4F43F686" w14:textId="0D18032B" w:rsidR="00FF3B67" w:rsidRPr="001E5133" w:rsidRDefault="00FF3B67" w:rsidP="00FF3B67">
      <w:pPr>
        <w:pStyle w:val="ListParagraph"/>
        <w:numPr>
          <w:ilvl w:val="0"/>
          <w:numId w:val="22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Use camelCase (‘intEmployeeId’) for </w:t>
      </w:r>
      <w:r w:rsidR="0021356D">
        <w:rPr>
          <w:rFonts w:cs="Arial"/>
          <w:color w:val="000000" w:themeColor="text1"/>
          <w:szCs w:val="20"/>
        </w:rPr>
        <w:t xml:space="preserve">arguments and </w:t>
      </w:r>
      <w:r>
        <w:rPr>
          <w:rFonts w:cs="Arial"/>
          <w:color w:val="000000" w:themeColor="text1"/>
          <w:szCs w:val="20"/>
        </w:rPr>
        <w:t xml:space="preserve">variables and TitleCase (GetData) </w:t>
      </w:r>
      <w:r w:rsidR="0021356D">
        <w:rPr>
          <w:rFonts w:cs="Arial"/>
          <w:color w:val="000000" w:themeColor="text1"/>
          <w:szCs w:val="20"/>
        </w:rPr>
        <w:t xml:space="preserve">for </w:t>
      </w:r>
      <w:bookmarkStart w:id="6" w:name="_GoBack"/>
      <w:bookmarkEnd w:id="6"/>
      <w:r>
        <w:rPr>
          <w:rFonts w:cs="Arial"/>
          <w:color w:val="000000" w:themeColor="text1"/>
          <w:szCs w:val="20"/>
        </w:rPr>
        <w:t>Workflows.</w:t>
      </w:r>
    </w:p>
    <w:p w14:paraId="7D555FFF" w14:textId="77777777" w:rsidR="00FF3B67" w:rsidRDefault="00FF3B67" w:rsidP="00FF3B67">
      <w:pPr>
        <w:pStyle w:val="ListParagraph"/>
        <w:numPr>
          <w:ilvl w:val="0"/>
          <w:numId w:val="5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Avoid single character variable names. Never use “i” or “x” for example. </w:t>
      </w:r>
    </w:p>
    <w:p w14:paraId="4F50BA5D" w14:textId="77777777" w:rsidR="00FF3B67" w:rsidRDefault="00FF3B67" w:rsidP="00FF3B67">
      <w:pPr>
        <w:pStyle w:val="ListParagraph"/>
        <w:numPr>
          <w:ilvl w:val="0"/>
          <w:numId w:val="5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Do not use numbers, underscores or </w:t>
      </w:r>
      <w:bookmarkStart w:id="7" w:name="_Hlk2091759"/>
      <w:r>
        <w:rPr>
          <w:rFonts w:cs="Arial"/>
          <w:color w:val="000000" w:themeColor="text1"/>
          <w:szCs w:val="20"/>
        </w:rPr>
        <w:t xml:space="preserve">hyphens </w:t>
      </w:r>
      <w:bookmarkEnd w:id="7"/>
      <w:r w:rsidRPr="00BF64FF">
        <w:rPr>
          <w:rFonts w:cs="Arial"/>
          <w:color w:val="000000" w:themeColor="text1"/>
          <w:szCs w:val="20"/>
        </w:rPr>
        <w:t>in variable names</w:t>
      </w:r>
      <w:r>
        <w:rPr>
          <w:rFonts w:cs="Arial"/>
          <w:color w:val="000000" w:themeColor="text1"/>
          <w:szCs w:val="20"/>
        </w:rPr>
        <w:t>.</w:t>
      </w:r>
    </w:p>
    <w:p w14:paraId="670A5E05" w14:textId="77777777" w:rsidR="00FF3B67" w:rsidRPr="00BF64FF" w:rsidRDefault="00FF3B67" w:rsidP="00FF3B67">
      <w:pPr>
        <w:pStyle w:val="ListParagraph"/>
        <w:numPr>
          <w:ilvl w:val="0"/>
          <w:numId w:val="5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Avoid using GenericValue variables unless is it necessary.</w:t>
      </w:r>
    </w:p>
    <w:p w14:paraId="13C5D6A9" w14:textId="77777777" w:rsidR="00FF3B67" w:rsidRPr="007C23B9" w:rsidRDefault="00FF3B67" w:rsidP="00FF3B67">
      <w:pPr>
        <w:pStyle w:val="ListParagraph"/>
        <w:numPr>
          <w:ilvl w:val="0"/>
          <w:numId w:val="5"/>
        </w:numPr>
        <w:spacing w:before="0" w:after="0" w:line="240" w:lineRule="auto"/>
        <w:rPr>
          <w:rFonts w:cs="Arial"/>
          <w:caps/>
          <w:color w:val="000000" w:themeColor="text1"/>
          <w:szCs w:val="20"/>
        </w:rPr>
      </w:pPr>
      <w:r>
        <w:rPr>
          <w:rFonts w:cs="Arial"/>
          <w:caps/>
          <w:color w:val="000000" w:themeColor="text1"/>
          <w:szCs w:val="20"/>
        </w:rPr>
        <w:lastRenderedPageBreak/>
        <w:t>A</w:t>
      </w:r>
      <w:r>
        <w:rPr>
          <w:rFonts w:cs="Arial"/>
          <w:color w:val="000000" w:themeColor="text1"/>
          <w:szCs w:val="20"/>
        </w:rPr>
        <w:t>void magic numbers and hard-coding. Use environment variables, enums or constants as per context instead.</w:t>
      </w:r>
    </w:p>
    <w:p w14:paraId="27C8DA00" w14:textId="77777777" w:rsidR="00FF3B67" w:rsidRDefault="00FF3B67" w:rsidP="00FF3B67">
      <w:pPr>
        <w:numPr>
          <w:ilvl w:val="0"/>
          <w:numId w:val="5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Variables should have a data-type prefix, in lower case:</w:t>
      </w:r>
    </w:p>
    <w:p w14:paraId="5F600C36" w14:textId="77777777" w:rsidR="00FF3B67" w:rsidRDefault="00FF3B67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int: ‘integer’</w:t>
      </w:r>
    </w:p>
    <w:p w14:paraId="02C16822" w14:textId="77777777" w:rsidR="00FF3B67" w:rsidRDefault="00FF3B67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str: ‘string’</w:t>
      </w:r>
    </w:p>
    <w:p w14:paraId="50C4A523" w14:textId="77777777" w:rsidR="00FF3B67" w:rsidRDefault="00FF3B67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b: ‘boolean’ </w:t>
      </w:r>
    </w:p>
    <w:p w14:paraId="22FFFFD1" w14:textId="77777777" w:rsidR="00FF3B67" w:rsidRDefault="00FF3B67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lst: ‘list’</w:t>
      </w:r>
    </w:p>
    <w:p w14:paraId="5205C613" w14:textId="77777777" w:rsidR="00FF3B67" w:rsidRDefault="00FF3B67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arr: ‘array’</w:t>
      </w:r>
    </w:p>
    <w:p w14:paraId="428C95E0" w14:textId="77777777" w:rsidR="00FF3B67" w:rsidRPr="00C13655" w:rsidRDefault="00FF3B67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dt:  ‘datatable’</w:t>
      </w:r>
    </w:p>
    <w:p w14:paraId="265E9D73" w14:textId="0011FE13" w:rsidR="00FF3B67" w:rsidRDefault="00FF3B67" w:rsidP="00FF3B67">
      <w:pPr>
        <w:numPr>
          <w:ilvl w:val="0"/>
          <w:numId w:val="5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Arguments should have direction (in/out) as prefix, starting with </w:t>
      </w:r>
      <w:r w:rsidR="00847A5D">
        <w:rPr>
          <w:rFonts w:cs="Arial"/>
          <w:color w:val="000000" w:themeColor="text1"/>
          <w:szCs w:val="20"/>
        </w:rPr>
        <w:t>lower</w:t>
      </w:r>
      <w:r>
        <w:rPr>
          <w:rFonts w:cs="Arial"/>
          <w:color w:val="000000" w:themeColor="text1"/>
          <w:szCs w:val="20"/>
        </w:rPr>
        <w:t xml:space="preserve"> case</w:t>
      </w:r>
    </w:p>
    <w:p w14:paraId="16CB0DE9" w14:textId="1D8510B2" w:rsidR="00FF3B67" w:rsidRDefault="00847A5D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i</w:t>
      </w:r>
      <w:r w:rsidR="00FF3B67">
        <w:rPr>
          <w:rFonts w:cs="Arial"/>
          <w:color w:val="000000" w:themeColor="text1"/>
          <w:szCs w:val="20"/>
        </w:rPr>
        <w:t>n: ‘In argument’</w:t>
      </w:r>
    </w:p>
    <w:p w14:paraId="06E161EA" w14:textId="2B73A08B" w:rsidR="00FF3B67" w:rsidRDefault="00847A5D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o</w:t>
      </w:r>
      <w:r w:rsidR="00FF3B67">
        <w:rPr>
          <w:rFonts w:cs="Arial"/>
          <w:color w:val="000000" w:themeColor="text1"/>
          <w:szCs w:val="20"/>
        </w:rPr>
        <w:t>ut: ‘Out argument’</w:t>
      </w:r>
    </w:p>
    <w:p w14:paraId="18401872" w14:textId="798596FE" w:rsidR="00C75C1B" w:rsidRPr="00FF3B67" w:rsidRDefault="00847A5D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i</w:t>
      </w:r>
      <w:r w:rsidR="00FF3B67">
        <w:rPr>
          <w:rFonts w:cs="Arial"/>
          <w:color w:val="000000" w:themeColor="text1"/>
          <w:szCs w:val="20"/>
        </w:rPr>
        <w:t>o</w:t>
      </w:r>
      <w:r w:rsidR="00AD390B">
        <w:rPr>
          <w:rFonts w:cs="Arial"/>
          <w:color w:val="000000" w:themeColor="text1"/>
          <w:szCs w:val="20"/>
        </w:rPr>
        <w:t>: ‘</w:t>
      </w:r>
      <w:r w:rsidR="00FF3B67">
        <w:rPr>
          <w:rFonts w:cs="Arial"/>
          <w:color w:val="000000" w:themeColor="text1"/>
          <w:szCs w:val="20"/>
        </w:rPr>
        <w:t>InOut argument’</w:t>
      </w:r>
    </w:p>
    <w:p w14:paraId="6DF67B7E" w14:textId="77777777" w:rsidR="00C75C1B" w:rsidRPr="00C75C1B" w:rsidRDefault="00C75C1B" w:rsidP="00C75C1B">
      <w:pPr>
        <w:spacing w:before="0" w:after="0" w:line="240" w:lineRule="auto"/>
        <w:rPr>
          <w:rFonts w:cs="Arial"/>
          <w:color w:val="000000" w:themeColor="text1"/>
          <w:szCs w:val="20"/>
        </w:rPr>
      </w:pPr>
    </w:p>
    <w:p w14:paraId="23EC85D0" w14:textId="77777777" w:rsidR="005E63A0" w:rsidRPr="005E63A0" w:rsidRDefault="00C75C1B" w:rsidP="005E63A0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8" w:name="_Toc2078456"/>
      <w:r>
        <w:rPr>
          <w:rFonts w:cs="Arial"/>
          <w:b/>
          <w:color w:val="000000" w:themeColor="text1"/>
          <w:sz w:val="32"/>
          <w:szCs w:val="32"/>
        </w:rPr>
        <w:t>C</w:t>
      </w:r>
      <w:r w:rsidR="005E63A0">
        <w:rPr>
          <w:rFonts w:cs="Arial"/>
          <w:b/>
          <w:color w:val="000000" w:themeColor="text1"/>
          <w:sz w:val="32"/>
          <w:szCs w:val="32"/>
        </w:rPr>
        <w:t>ommenting and Annotations</w:t>
      </w:r>
      <w:bookmarkEnd w:id="8"/>
    </w:p>
    <w:p w14:paraId="0A7D7455" w14:textId="77777777" w:rsidR="00FF3B67" w:rsidRDefault="00FF3B67" w:rsidP="00FF3B67">
      <w:pPr>
        <w:pStyle w:val="ListParagraph"/>
        <w:numPr>
          <w:ilvl w:val="0"/>
          <w:numId w:val="11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Use comment activities to add comments into the workflow. Prefer logging over comments if possible.</w:t>
      </w:r>
    </w:p>
    <w:p w14:paraId="09E48CB7" w14:textId="77777777" w:rsidR="00FF3B67" w:rsidRPr="00017411" w:rsidRDefault="00FF3B67" w:rsidP="00FF3B67">
      <w:pPr>
        <w:pStyle w:val="ListParagraph"/>
        <w:numPr>
          <w:ilvl w:val="0"/>
          <w:numId w:val="11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t>Annotations should be used to describe in more detail a technique or particularities of a certain interaction or application behavior.</w:t>
      </w:r>
    </w:p>
    <w:p w14:paraId="023F860E" w14:textId="77777777" w:rsidR="00017411" w:rsidRPr="00565ED6" w:rsidRDefault="00017411" w:rsidP="0073671C">
      <w:pPr>
        <w:pStyle w:val="ListParagraph"/>
        <w:spacing w:before="0" w:after="160" w:line="256" w:lineRule="auto"/>
        <w:jc w:val="center"/>
        <w:rPr>
          <w:rFonts w:cs="Arial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54D2721" wp14:editId="1BE2DFE7">
            <wp:extent cx="4057061" cy="1520576"/>
            <wp:effectExtent l="152400" t="152400" r="362585" b="3657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259" cy="15371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068739" w14:textId="77777777" w:rsidR="00565ED6" w:rsidRPr="0097370D" w:rsidRDefault="00565ED6" w:rsidP="00565ED6">
      <w:pPr>
        <w:pStyle w:val="ListParagraph"/>
        <w:spacing w:before="0" w:after="160" w:line="256" w:lineRule="auto"/>
        <w:rPr>
          <w:rFonts w:cs="Arial"/>
          <w:color w:val="000000" w:themeColor="text1"/>
          <w:szCs w:val="20"/>
        </w:rPr>
      </w:pPr>
    </w:p>
    <w:p w14:paraId="477E8221" w14:textId="77777777" w:rsidR="008D5FC5" w:rsidRDefault="008D5FC5" w:rsidP="008D5FC5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9" w:name="_Toc2078457"/>
      <w:r w:rsidRPr="008D5FC5">
        <w:rPr>
          <w:rFonts w:cs="Arial"/>
          <w:b/>
          <w:color w:val="000000" w:themeColor="text1"/>
          <w:sz w:val="32"/>
          <w:szCs w:val="32"/>
        </w:rPr>
        <w:t>Logging</w:t>
      </w:r>
      <w:bookmarkEnd w:id="9"/>
    </w:p>
    <w:p w14:paraId="5B531676" w14:textId="77777777" w:rsidR="008D5FC5" w:rsidRPr="00E4147B" w:rsidRDefault="008D5FC5" w:rsidP="008D5FC5">
      <w:pPr>
        <w:pStyle w:val="ListParagraph"/>
        <w:numPr>
          <w:ilvl w:val="0"/>
          <w:numId w:val="11"/>
        </w:numPr>
        <w:spacing w:before="0" w:after="160" w:line="256" w:lineRule="auto"/>
      </w:pPr>
      <w:r w:rsidRPr="00E4147B">
        <w:t>By default, </w:t>
      </w:r>
      <w:r w:rsidRPr="00E4147B">
        <w:rPr>
          <w:i/>
          <w:iCs/>
        </w:rPr>
        <w:t>Execution</w:t>
      </w:r>
      <w:r w:rsidRPr="00E4147B">
        <w:t> and </w:t>
      </w:r>
      <w:r w:rsidRPr="00E4147B">
        <w:rPr>
          <w:i/>
          <w:iCs/>
        </w:rPr>
        <w:t>Studio</w:t>
      </w:r>
      <w:r w:rsidRPr="00E4147B">
        <w:t xml:space="preserve"> logs are stored locally in </w:t>
      </w:r>
      <w:r w:rsidR="0073671C">
        <w:t>‘</w:t>
      </w:r>
      <w:r w:rsidRPr="00E4147B">
        <w:t>%LocalAppData%/UiPath/Logs</w:t>
      </w:r>
      <w:r w:rsidR="0073671C">
        <w:t>’</w:t>
      </w:r>
    </w:p>
    <w:p w14:paraId="67D1FB13" w14:textId="77777777" w:rsidR="00FF3B67" w:rsidRDefault="00FF3B67" w:rsidP="00FF3B67">
      <w:pPr>
        <w:pStyle w:val="ListParagraph"/>
        <w:numPr>
          <w:ilvl w:val="0"/>
          <w:numId w:val="11"/>
        </w:numPr>
        <w:spacing w:before="0" w:after="160" w:line="256" w:lineRule="auto"/>
      </w:pPr>
      <w:r w:rsidRPr="00E4147B">
        <w:t>Log Message and WriteLine</w:t>
      </w:r>
      <w:r>
        <w:t xml:space="preserve"> activities should be used</w:t>
      </w:r>
      <w:r w:rsidRPr="00E4147B">
        <w:t>. WriteLine activity logs with Trace level</w:t>
      </w:r>
      <w:r>
        <w:t>.</w:t>
      </w:r>
    </w:p>
    <w:p w14:paraId="7D99E615" w14:textId="77777777" w:rsidR="00FF3B67" w:rsidRDefault="00FF3B67" w:rsidP="00FF3B67">
      <w:pPr>
        <w:pStyle w:val="ListParagraph"/>
        <w:numPr>
          <w:ilvl w:val="0"/>
          <w:numId w:val="11"/>
        </w:numPr>
        <w:spacing w:before="0" w:after="160" w:line="256" w:lineRule="auto"/>
      </w:pPr>
      <w:r>
        <w:t>Logging should be used</w:t>
      </w:r>
    </w:p>
    <w:p w14:paraId="141CC033" w14:textId="77777777" w:rsidR="00FF3B67" w:rsidRDefault="00FF3B67" w:rsidP="00FF3B67">
      <w:pPr>
        <w:pStyle w:val="ListParagraph"/>
        <w:numPr>
          <w:ilvl w:val="1"/>
          <w:numId w:val="11"/>
        </w:numPr>
        <w:spacing w:before="0" w:after="160" w:line="256" w:lineRule="auto"/>
      </w:pPr>
      <w:r>
        <w:t>at the beginning and the end of every workflow – with “Trace” Level.</w:t>
      </w:r>
    </w:p>
    <w:p w14:paraId="2E060EB7" w14:textId="77777777" w:rsidR="00FF3B67" w:rsidRDefault="00FF3B67" w:rsidP="00FF3B67">
      <w:pPr>
        <w:pStyle w:val="ListParagraph"/>
        <w:numPr>
          <w:ilvl w:val="1"/>
          <w:numId w:val="11"/>
        </w:numPr>
        <w:spacing w:before="0" w:after="160" w:line="256" w:lineRule="auto"/>
      </w:pPr>
      <w:r>
        <w:t>when data is coming in from external sources – with “Info” Level.</w:t>
      </w:r>
    </w:p>
    <w:p w14:paraId="396F4012" w14:textId="77777777" w:rsidR="00FF3B67" w:rsidRDefault="00FF3B67" w:rsidP="00FF3B67">
      <w:pPr>
        <w:pStyle w:val="ListParagraph"/>
        <w:numPr>
          <w:ilvl w:val="1"/>
          <w:numId w:val="11"/>
        </w:numPr>
        <w:spacing w:before="0" w:after="160" w:line="256" w:lineRule="auto"/>
      </w:pPr>
      <w:r>
        <w:t>each time an exception is caught at the high level – with “Fatal/Error” Level.</w:t>
      </w:r>
    </w:p>
    <w:p w14:paraId="7BF9D837" w14:textId="77777777" w:rsidR="00FF3B67" w:rsidRDefault="00FF3B67" w:rsidP="00FF3B67">
      <w:pPr>
        <w:pStyle w:val="ListParagraph"/>
        <w:numPr>
          <w:ilvl w:val="0"/>
          <w:numId w:val="11"/>
        </w:numPr>
        <w:spacing w:before="0" w:after="160" w:line="256" w:lineRule="auto"/>
      </w:pPr>
      <w:r>
        <w:t>Use MessageBox activity in development environment and not in production (for unattended bots).</w:t>
      </w:r>
    </w:p>
    <w:p w14:paraId="3AE8A27A" w14:textId="77777777" w:rsidR="00FF3B67" w:rsidRPr="00E4147B" w:rsidRDefault="00FF3B67" w:rsidP="00FF3B67">
      <w:pPr>
        <w:pStyle w:val="ListParagraph"/>
        <w:numPr>
          <w:ilvl w:val="0"/>
          <w:numId w:val="11"/>
        </w:numPr>
        <w:spacing w:before="0" w:after="160" w:line="256" w:lineRule="auto"/>
      </w:pPr>
      <w:r>
        <w:t>Logging level should be selected based on below conditions:</w:t>
      </w:r>
    </w:p>
    <w:p w14:paraId="4AB4247B" w14:textId="77777777" w:rsidR="008D5FC5" w:rsidRPr="00E4147B" w:rsidRDefault="008D5FC5" w:rsidP="00E4147B">
      <w:pPr>
        <w:spacing w:before="0" w:after="160" w:line="256" w:lineRule="auto"/>
        <w:ind w:left="360"/>
        <w:rPr>
          <w:rFonts w:cs="Arial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69B45C42" wp14:editId="47444AC9">
            <wp:extent cx="3440568" cy="3172968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704" cy="318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47B">
        <w:rPr>
          <w:rFonts w:cs="Arial"/>
          <w:color w:val="000000" w:themeColor="text1"/>
          <w:szCs w:val="20"/>
        </w:rPr>
        <w:t xml:space="preserve"> </w:t>
      </w:r>
      <w:r w:rsidR="00E4147B">
        <w:rPr>
          <w:noProof/>
        </w:rPr>
        <w:drawing>
          <wp:inline distT="0" distB="0" distL="0" distR="0" wp14:anchorId="21F5CFB2" wp14:editId="6E2DAEDC">
            <wp:extent cx="221742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926" cy="28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4E6F" w14:textId="77777777" w:rsidR="008D5FC5" w:rsidRDefault="00E4147B" w:rsidP="008D5FC5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10" w:name="_Toc2078458"/>
      <w:r>
        <w:rPr>
          <w:rFonts w:cs="Arial"/>
          <w:b/>
          <w:color w:val="000000" w:themeColor="text1"/>
          <w:sz w:val="32"/>
          <w:szCs w:val="32"/>
        </w:rPr>
        <w:t>Exception Handling</w:t>
      </w:r>
      <w:bookmarkEnd w:id="10"/>
    </w:p>
    <w:p w14:paraId="1A15EAAB" w14:textId="162105AB" w:rsidR="00BF64FF" w:rsidRDefault="00BF64FF" w:rsidP="00BF64FF">
      <w:pPr>
        <w:pStyle w:val="ListParagraph"/>
        <w:numPr>
          <w:ilvl w:val="0"/>
          <w:numId w:val="34"/>
        </w:numPr>
        <w:spacing w:before="0" w:after="160" w:line="256" w:lineRule="auto"/>
      </w:pPr>
      <w:r>
        <w:t>Always use Try/Catch for workflow or sequences</w:t>
      </w:r>
      <w:r w:rsidR="006F22A0">
        <w:t xml:space="preserve"> where there are chances of errors being thrown</w:t>
      </w:r>
      <w:r>
        <w:t>.</w:t>
      </w:r>
    </w:p>
    <w:p w14:paraId="55D85CCA" w14:textId="77777777" w:rsidR="00BF64FF" w:rsidRPr="00970040" w:rsidRDefault="00BF64FF" w:rsidP="00BF64FF">
      <w:pPr>
        <w:pStyle w:val="ListParagraph"/>
        <w:numPr>
          <w:ilvl w:val="0"/>
          <w:numId w:val="34"/>
        </w:numPr>
        <w:spacing w:before="0" w:after="160" w:line="256" w:lineRule="auto"/>
      </w:pPr>
      <w:r>
        <w:t xml:space="preserve">Use </w:t>
      </w:r>
      <w:r>
        <w:rPr>
          <w:rFonts w:ascii="Roboto" w:eastAsia="Roboto" w:hAnsi="Roboto" w:cs="Roboto"/>
          <w:b/>
          <w:i/>
        </w:rPr>
        <w:t>R</w:t>
      </w:r>
      <w:r>
        <w:rPr>
          <w:rFonts w:ascii="Roboto" w:eastAsia="Roboto" w:hAnsi="Roboto" w:cs="Roboto"/>
          <w:i/>
        </w:rPr>
        <w:t xml:space="preserve">obotic </w:t>
      </w:r>
      <w:r>
        <w:rPr>
          <w:rFonts w:ascii="Roboto" w:eastAsia="Roboto" w:hAnsi="Roboto" w:cs="Roboto"/>
          <w:b/>
          <w:i/>
        </w:rPr>
        <w:t>E</w:t>
      </w:r>
      <w:r>
        <w:rPr>
          <w:rFonts w:ascii="Roboto" w:eastAsia="Roboto" w:hAnsi="Roboto" w:cs="Roboto"/>
          <w:i/>
        </w:rPr>
        <w:t xml:space="preserve">nterprise </w:t>
      </w:r>
      <w:r>
        <w:rPr>
          <w:rFonts w:ascii="Roboto" w:eastAsia="Roboto" w:hAnsi="Roboto" w:cs="Roboto"/>
          <w:b/>
          <w:i/>
        </w:rPr>
        <w:t>Framework</w:t>
      </w:r>
      <w:r>
        <w:rPr>
          <w:rFonts w:ascii="Roboto" w:eastAsia="Roboto" w:hAnsi="Roboto" w:cs="Roboto"/>
          <w:i/>
        </w:rPr>
        <w:t xml:space="preserve"> Template as it proposes </w:t>
      </w:r>
      <w:r>
        <w:rPr>
          <w:rFonts w:ascii="Roboto" w:eastAsia="Roboto" w:hAnsi="Roboto" w:cs="Roboto"/>
        </w:rPr>
        <w:t>flexible high</w:t>
      </w:r>
      <w:ins w:id="11" w:author="Majumder, Baiduryakanti" w:date="2019-02-26T12:54:00Z">
        <w:r w:rsidR="0073671C">
          <w:rPr>
            <w:rFonts w:ascii="Roboto" w:eastAsia="Roboto" w:hAnsi="Roboto" w:cs="Roboto"/>
          </w:rPr>
          <w:t>-</w:t>
        </w:r>
      </w:ins>
      <w:del w:id="12" w:author="Majumder, Baiduryakanti" w:date="2019-02-26T12:54:00Z">
        <w:r w:rsidDel="0073671C">
          <w:rPr>
            <w:rFonts w:ascii="Roboto" w:eastAsia="Roboto" w:hAnsi="Roboto" w:cs="Roboto"/>
          </w:rPr>
          <w:delText xml:space="preserve"> </w:delText>
        </w:r>
      </w:del>
      <w:r>
        <w:rPr>
          <w:rFonts w:ascii="Roboto" w:eastAsia="Roboto" w:hAnsi="Roboto" w:cs="Roboto"/>
        </w:rPr>
        <w:t>level overview of a repetitive process with Orchestrator integration, basic error handling and progress reports.</w:t>
      </w:r>
    </w:p>
    <w:p w14:paraId="658B7EB0" w14:textId="77777777" w:rsidR="00FF3B67" w:rsidRDefault="00FF3B67" w:rsidP="00FF3B67">
      <w:pPr>
        <w:pStyle w:val="ListParagraph"/>
        <w:numPr>
          <w:ilvl w:val="0"/>
          <w:numId w:val="34"/>
        </w:numPr>
        <w:spacing w:before="0" w:after="160" w:line="256" w:lineRule="auto"/>
      </w:pPr>
      <w:r>
        <w:t>Always use Try/Catch for workflow or sequences that have a probability of some exception.</w:t>
      </w:r>
    </w:p>
    <w:p w14:paraId="338802C6" w14:textId="77777777" w:rsidR="00FF3B67" w:rsidRPr="00970040" w:rsidRDefault="00FF3B67" w:rsidP="00FF3B67">
      <w:pPr>
        <w:pStyle w:val="ListParagraph"/>
        <w:numPr>
          <w:ilvl w:val="0"/>
          <w:numId w:val="34"/>
        </w:numPr>
        <w:spacing w:before="0" w:after="160" w:line="256" w:lineRule="auto"/>
      </w:pPr>
      <w:r>
        <w:t xml:space="preserve">Prefer </w:t>
      </w:r>
      <w:r>
        <w:rPr>
          <w:rFonts w:ascii="Roboto" w:eastAsia="Roboto" w:hAnsi="Roboto" w:cs="Roboto"/>
          <w:b/>
          <w:i/>
        </w:rPr>
        <w:t>R</w:t>
      </w:r>
      <w:r>
        <w:rPr>
          <w:rFonts w:ascii="Roboto" w:eastAsia="Roboto" w:hAnsi="Roboto" w:cs="Roboto"/>
          <w:i/>
        </w:rPr>
        <w:t xml:space="preserve">obotic </w:t>
      </w:r>
      <w:r>
        <w:rPr>
          <w:rFonts w:ascii="Roboto" w:eastAsia="Roboto" w:hAnsi="Roboto" w:cs="Roboto"/>
          <w:b/>
          <w:i/>
        </w:rPr>
        <w:t>E</w:t>
      </w:r>
      <w:r>
        <w:rPr>
          <w:rFonts w:ascii="Roboto" w:eastAsia="Roboto" w:hAnsi="Roboto" w:cs="Roboto"/>
          <w:i/>
        </w:rPr>
        <w:t xml:space="preserve">nterprise </w:t>
      </w:r>
      <w:r>
        <w:rPr>
          <w:rFonts w:ascii="Roboto" w:eastAsia="Roboto" w:hAnsi="Roboto" w:cs="Roboto"/>
          <w:b/>
          <w:i/>
        </w:rPr>
        <w:t>Framework</w:t>
      </w:r>
      <w:r>
        <w:rPr>
          <w:rFonts w:ascii="Roboto" w:eastAsia="Roboto" w:hAnsi="Roboto" w:cs="Roboto"/>
          <w:i/>
        </w:rPr>
        <w:t xml:space="preserve"> Template </w:t>
      </w:r>
      <w:r w:rsidRPr="007C23B9">
        <w:rPr>
          <w:rFonts w:ascii="Roboto" w:eastAsia="Roboto" w:hAnsi="Roboto" w:cs="Roboto"/>
        </w:rPr>
        <w:t>to design</w:t>
      </w:r>
      <w:r>
        <w:rPr>
          <w:rFonts w:ascii="Roboto" w:eastAsia="Roboto" w:hAnsi="Roboto" w:cs="Roboto"/>
          <w:i/>
        </w:rPr>
        <w:t xml:space="preserve"> </w:t>
      </w:r>
      <w:r>
        <w:rPr>
          <w:rFonts w:ascii="Roboto" w:eastAsia="Roboto" w:hAnsi="Roboto" w:cs="Roboto"/>
        </w:rPr>
        <w:t>bigger workflows having extensive exception handling and provides readymade templates for Orchestrator integration, basic error handling, progress reports, etc.</w:t>
      </w:r>
    </w:p>
    <w:p w14:paraId="03DF41CC" w14:textId="77777777" w:rsidR="00FF3B67" w:rsidRDefault="00FF3B67" w:rsidP="00FF3B67">
      <w:pPr>
        <w:pStyle w:val="ListParagraph"/>
        <w:numPr>
          <w:ilvl w:val="0"/>
          <w:numId w:val="34"/>
        </w:numPr>
        <w:spacing w:before="0" w:after="160" w:line="256" w:lineRule="auto"/>
      </w:pPr>
      <w:r>
        <w:t>Put externally invoked workflows in Try Catch.</w:t>
      </w:r>
    </w:p>
    <w:p w14:paraId="26EBD6C0" w14:textId="77777777" w:rsidR="00FF3B67" w:rsidRDefault="00FF3B67" w:rsidP="00FF3B67">
      <w:pPr>
        <w:pStyle w:val="ListParagraph"/>
        <w:numPr>
          <w:ilvl w:val="0"/>
          <w:numId w:val="34"/>
        </w:numPr>
        <w:spacing w:before="0" w:after="160" w:line="256" w:lineRule="auto"/>
      </w:pPr>
      <w:r>
        <w:t>Implement Recover Sequences in the event of an exception.</w:t>
      </w:r>
    </w:p>
    <w:p w14:paraId="409A3A99" w14:textId="77777777" w:rsidR="00FF3B67" w:rsidRPr="008D1F33" w:rsidRDefault="00FF3B67" w:rsidP="00FF3B67">
      <w:pPr>
        <w:pStyle w:val="ListParagraph"/>
        <w:numPr>
          <w:ilvl w:val="0"/>
          <w:numId w:val="34"/>
        </w:numPr>
        <w:spacing w:before="0" w:after="160" w:line="256" w:lineRule="auto"/>
      </w:pPr>
      <w:r>
        <w:rPr>
          <w:rFonts w:cs="Arial"/>
          <w:color w:val="000000" w:themeColor="text1"/>
          <w:szCs w:val="20"/>
        </w:rPr>
        <w:t>Close all the applications, windows and webpages after the process execution is over.</w:t>
      </w:r>
    </w:p>
    <w:p w14:paraId="77C6D7EB" w14:textId="77777777" w:rsidR="00FF3B67" w:rsidRDefault="00FF3B67" w:rsidP="00FF3B67">
      <w:pPr>
        <w:pStyle w:val="ListParagraph"/>
        <w:numPr>
          <w:ilvl w:val="0"/>
          <w:numId w:val="34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Throw exceptions based on type of exception (</w:t>
      </w:r>
      <w:r w:rsidRPr="007C23B9">
        <w:rPr>
          <w:rFonts w:cs="Arial"/>
          <w:color w:val="000000" w:themeColor="text1"/>
          <w:szCs w:val="20"/>
        </w:rPr>
        <w:t>Application, Business, System).</w:t>
      </w:r>
    </w:p>
    <w:p w14:paraId="2256587F" w14:textId="77777777" w:rsidR="00FF3B67" w:rsidRDefault="00FF3B67" w:rsidP="00FF3B67">
      <w:pPr>
        <w:pStyle w:val="ListParagraph"/>
        <w:spacing w:before="0" w:after="160" w:line="256" w:lineRule="auto"/>
        <w:rPr>
          <w:rFonts w:cs="Arial"/>
          <w:color w:val="000000" w:themeColor="text1"/>
          <w:szCs w:val="20"/>
        </w:rPr>
      </w:pPr>
    </w:p>
    <w:p w14:paraId="658DB901" w14:textId="77777777" w:rsidR="00FF3B67" w:rsidRPr="007C23B9" w:rsidRDefault="00FF3B67" w:rsidP="00FF3B67">
      <w:pPr>
        <w:pStyle w:val="ListParagraph"/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8FF5666" wp14:editId="46A24445">
            <wp:extent cx="2180330" cy="145952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6307" cy="14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olor w:val="000000" w:themeColor="text1"/>
          <w:szCs w:val="20"/>
        </w:rP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A21F444" wp14:editId="63A4AF70">
            <wp:extent cx="2016369" cy="147721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447" cy="15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A6BE" w14:textId="77777777" w:rsidR="00F3189A" w:rsidRPr="00BF64FF" w:rsidRDefault="00F3189A" w:rsidP="00F3189A">
      <w:pPr>
        <w:pStyle w:val="ListParagraph"/>
        <w:spacing w:before="0" w:after="160" w:line="256" w:lineRule="auto"/>
      </w:pPr>
    </w:p>
    <w:p w14:paraId="5FC7A2E2" w14:textId="77777777" w:rsidR="00592F16" w:rsidRPr="00BF64FF" w:rsidRDefault="00592F16" w:rsidP="00BF64FF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13" w:name="_Toc2078459"/>
      <w:r w:rsidRPr="00BF64FF">
        <w:rPr>
          <w:rFonts w:cs="Arial"/>
          <w:b/>
          <w:color w:val="000000" w:themeColor="text1"/>
          <w:sz w:val="32"/>
          <w:szCs w:val="32"/>
        </w:rPr>
        <w:t>Decision</w:t>
      </w:r>
      <w:bookmarkEnd w:id="13"/>
      <w:r w:rsidRPr="00BF64FF">
        <w:rPr>
          <w:rFonts w:asciiTheme="minorHAnsi" w:eastAsiaTheme="minorHAnsi" w:hAnsiTheme="minorHAnsi"/>
        </w:rPr>
        <w:t xml:space="preserve"> </w:t>
      </w:r>
    </w:p>
    <w:p w14:paraId="08C0AC78" w14:textId="74994B63" w:rsidR="001E5133" w:rsidRPr="009C01C2" w:rsidRDefault="001E5133" w:rsidP="009C01C2">
      <w:pPr>
        <w:pStyle w:val="ListParagraph"/>
        <w:numPr>
          <w:ilvl w:val="0"/>
          <w:numId w:val="39"/>
        </w:numPr>
      </w:pPr>
      <w:r w:rsidRPr="009C01C2">
        <w:t>IF activity should be for short balanced branches.</w:t>
      </w:r>
    </w:p>
    <w:p w14:paraId="37EE116C" w14:textId="77777777" w:rsidR="00FF3B67" w:rsidRPr="009C01C2" w:rsidRDefault="00FF3B67" w:rsidP="00FF3B67">
      <w:pPr>
        <w:pStyle w:val="ListParagraph"/>
        <w:numPr>
          <w:ilvl w:val="0"/>
          <w:numId w:val="39"/>
        </w:numPr>
      </w:pPr>
      <w:r w:rsidRPr="009C01C2">
        <w:t>Decision activity is useful for nested IF ELSE conditions.</w:t>
      </w:r>
    </w:p>
    <w:p w14:paraId="431F2AD6" w14:textId="77777777" w:rsidR="00FF3B67" w:rsidRPr="009C01C2" w:rsidRDefault="00FF3B67" w:rsidP="00FF3B67">
      <w:pPr>
        <w:pStyle w:val="ListParagraph"/>
        <w:numPr>
          <w:ilvl w:val="0"/>
          <w:numId w:val="39"/>
        </w:numPr>
      </w:pPr>
      <w:r w:rsidRPr="009C01C2">
        <w:t>IF Operator should be used for minor local conditions or data computing</w:t>
      </w:r>
      <w:r>
        <w:t xml:space="preserve"> in expressions</w:t>
      </w:r>
      <w:r w:rsidRPr="009C01C2">
        <w:t>.</w:t>
      </w:r>
    </w:p>
    <w:p w14:paraId="191E4517" w14:textId="75484F74" w:rsidR="001E5133" w:rsidRDefault="00FF3B67" w:rsidP="00FF3B67">
      <w:pPr>
        <w:pStyle w:val="ListParagraph"/>
        <w:numPr>
          <w:ilvl w:val="0"/>
          <w:numId w:val="39"/>
        </w:numPr>
      </w:pPr>
      <w:r w:rsidRPr="009C01C2">
        <w:lastRenderedPageBreak/>
        <w:t xml:space="preserve">Switch activity should be used </w:t>
      </w:r>
      <w:r>
        <w:t xml:space="preserve">instead of </w:t>
      </w:r>
      <w:r w:rsidRPr="009C01C2">
        <w:t>IF ELSE conditions.</w:t>
      </w:r>
      <w:r w:rsidRPr="00FF3B67">
        <w:t xml:space="preserve"> </w:t>
      </w:r>
      <w:r w:rsidR="0073671C" w:rsidRPr="009C01C2">
        <w:rPr>
          <w:noProof/>
        </w:rPr>
        <w:drawing>
          <wp:anchor distT="0" distB="0" distL="114300" distR="114300" simplePos="0" relativeHeight="251660288" behindDoc="0" locked="0" layoutInCell="1" allowOverlap="1" wp14:anchorId="0EFBD4E7" wp14:editId="6E2348A7">
            <wp:simplePos x="0" y="0"/>
            <wp:positionH relativeFrom="column">
              <wp:posOffset>2112818</wp:posOffset>
            </wp:positionH>
            <wp:positionV relativeFrom="paragraph">
              <wp:posOffset>395143</wp:posOffset>
            </wp:positionV>
            <wp:extent cx="2547620" cy="1817370"/>
            <wp:effectExtent l="152400" t="152400" r="367030" b="35433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817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94D3C3A" w14:textId="0EA361FD" w:rsidR="00F3189A" w:rsidRPr="009C01C2" w:rsidRDefault="00F3189A" w:rsidP="00F3189A">
      <w:pPr>
        <w:pStyle w:val="ListParagraph"/>
        <w:ind w:left="1440"/>
      </w:pPr>
    </w:p>
    <w:p w14:paraId="630C51BD" w14:textId="77777777" w:rsidR="00D8441B" w:rsidRPr="00BF64FF" w:rsidRDefault="00D602C3" w:rsidP="00D8441B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asciiTheme="minorHAnsi" w:eastAsiaTheme="minorHAnsi" w:hAnsiTheme="minorHAnsi"/>
        </w:rPr>
      </w:pPr>
      <w:bookmarkStart w:id="14" w:name="_Toc2078460"/>
      <w:r>
        <w:rPr>
          <w:rFonts w:cs="Arial"/>
          <w:b/>
          <w:color w:val="000000" w:themeColor="text1"/>
          <w:sz w:val="32"/>
          <w:szCs w:val="32"/>
        </w:rPr>
        <w:t>Background Automation</w:t>
      </w:r>
      <w:bookmarkEnd w:id="14"/>
    </w:p>
    <w:p w14:paraId="6AA8A33D" w14:textId="77777777" w:rsidR="00BF64FF" w:rsidRPr="009C01C2" w:rsidRDefault="006D0771" w:rsidP="009C01C2">
      <w:pPr>
        <w:pStyle w:val="Heading2"/>
        <w:ind w:firstLine="720"/>
      </w:pPr>
      <w:bookmarkStart w:id="15" w:name="_Toc2078461"/>
      <w:r>
        <w:t>9</w:t>
      </w:r>
      <w:r w:rsidR="00BF64FF">
        <w:t>.</w:t>
      </w:r>
      <w:r w:rsidR="00BF64FF" w:rsidRPr="009C01C2">
        <w:t>1 Input</w:t>
      </w:r>
      <w:r w:rsidR="009C01C2" w:rsidRPr="009C01C2">
        <w:t>/Output</w:t>
      </w:r>
      <w:r w:rsidR="00BF64FF" w:rsidRPr="009C01C2">
        <w:t xml:space="preserve"> Methods</w:t>
      </w:r>
      <w:bookmarkEnd w:id="15"/>
    </w:p>
    <w:p w14:paraId="628B445C" w14:textId="4D7828B3" w:rsidR="00D8441B" w:rsidRPr="009C01C2" w:rsidRDefault="00017411" w:rsidP="009C01C2">
      <w:pPr>
        <w:pStyle w:val="ListParagraph"/>
        <w:numPr>
          <w:ilvl w:val="0"/>
          <w:numId w:val="40"/>
        </w:numPr>
      </w:pPr>
      <w:r w:rsidRPr="009C01C2">
        <w:t>SimulateType or SimulateClick should be checked</w:t>
      </w:r>
      <w:r w:rsidR="00FF3B67">
        <w:t>/enabled</w:t>
      </w:r>
      <w:r w:rsidRPr="009C01C2">
        <w:t xml:space="preserve"> when we need UiPath to hook into the application and triggers the event handler of </w:t>
      </w:r>
      <w:r w:rsidR="006F22A0">
        <w:t>a specific</w:t>
      </w:r>
      <w:r w:rsidRPr="009C01C2">
        <w:t xml:space="preserve"> UI element.</w:t>
      </w:r>
    </w:p>
    <w:p w14:paraId="13CA582A" w14:textId="70ABFED8" w:rsidR="00D602C3" w:rsidRPr="009C01C2" w:rsidRDefault="00017411" w:rsidP="009C01C2">
      <w:pPr>
        <w:pStyle w:val="ListParagraph"/>
        <w:numPr>
          <w:ilvl w:val="0"/>
          <w:numId w:val="40"/>
        </w:numPr>
      </w:pPr>
      <w:r w:rsidRPr="009C01C2">
        <w:t>SendWindowMessages should be checked</w:t>
      </w:r>
      <w:r w:rsidR="00FF3B67">
        <w:t>/enabled</w:t>
      </w:r>
      <w:r w:rsidRPr="009C01C2">
        <w:t xml:space="preserve"> when we need UiPath to post the event details to the application’s window which dispatches it to the target UI element internally</w:t>
      </w:r>
      <w:r w:rsidR="00D602C3" w:rsidRPr="009C01C2">
        <w:t>.</w:t>
      </w:r>
    </w:p>
    <w:p w14:paraId="54A4F575" w14:textId="77777777" w:rsidR="00BF64FF" w:rsidRPr="009C01C2" w:rsidRDefault="00D602C3" w:rsidP="009C01C2">
      <w:pPr>
        <w:pStyle w:val="ListParagraph"/>
        <w:numPr>
          <w:ilvl w:val="0"/>
          <w:numId w:val="40"/>
        </w:numPr>
      </w:pPr>
      <w:r w:rsidRPr="009C01C2">
        <w:t>Use SimulateType, SimulateClick and SendWindowMessages options for navigation and data entry via Click and TypeInto activities</w:t>
      </w:r>
    </w:p>
    <w:p w14:paraId="57697E2B" w14:textId="77777777" w:rsidR="00BF64FF" w:rsidRPr="009C01C2" w:rsidRDefault="00D602C3" w:rsidP="009C01C2">
      <w:pPr>
        <w:pStyle w:val="ListParagraph"/>
        <w:numPr>
          <w:ilvl w:val="0"/>
          <w:numId w:val="40"/>
        </w:numPr>
      </w:pPr>
      <w:r w:rsidRPr="009C01C2">
        <w:t>Use SetText, Check and SelectItem activities for background data entry</w:t>
      </w:r>
      <w:r w:rsidR="00BF64FF" w:rsidRPr="009C01C2">
        <w:t>.</w:t>
      </w:r>
    </w:p>
    <w:p w14:paraId="051A0A59" w14:textId="44991143" w:rsidR="009C01C2" w:rsidRDefault="00D602C3" w:rsidP="009C01C2">
      <w:pPr>
        <w:pStyle w:val="ListParagraph"/>
        <w:numPr>
          <w:ilvl w:val="0"/>
          <w:numId w:val="40"/>
        </w:numPr>
      </w:pPr>
      <w:r w:rsidRPr="009C01C2">
        <w:t xml:space="preserve">GetText, GetFullText and WebScraping are output activities that run in </w:t>
      </w:r>
      <w:r w:rsidR="0073671C">
        <w:t xml:space="preserve">the </w:t>
      </w:r>
      <w:r w:rsidRPr="009C01C2">
        <w:t>background</w:t>
      </w:r>
      <w:r w:rsidR="009C01C2" w:rsidRPr="009C01C2">
        <w:t>.</w:t>
      </w:r>
    </w:p>
    <w:p w14:paraId="530B99D3" w14:textId="77777777" w:rsidR="00445C0D" w:rsidRPr="009C01C2" w:rsidRDefault="00445C0D" w:rsidP="00445C0D">
      <w:pPr>
        <w:pStyle w:val="ListParagraph"/>
        <w:numPr>
          <w:ilvl w:val="0"/>
          <w:numId w:val="40"/>
        </w:numPr>
      </w:pPr>
      <w:r>
        <w:t>Avoid using ‘OCR’, if “OCR’ result is accurate then consider using TEXT activities.</w:t>
      </w:r>
    </w:p>
    <w:p w14:paraId="7F1914E8" w14:textId="77777777" w:rsidR="00BF64FF" w:rsidRPr="009C01C2" w:rsidRDefault="006D0771" w:rsidP="009C01C2">
      <w:pPr>
        <w:pStyle w:val="Heading2"/>
        <w:ind w:firstLine="720"/>
      </w:pPr>
      <w:bookmarkStart w:id="16" w:name="_Toc2078462"/>
      <w:r>
        <w:t>9</w:t>
      </w:r>
      <w:r w:rsidR="009C01C2">
        <w:t xml:space="preserve">.2 </w:t>
      </w:r>
      <w:r w:rsidR="00BF64FF" w:rsidRPr="009C01C2">
        <w:t>Selectors</w:t>
      </w:r>
      <w:bookmarkEnd w:id="16"/>
    </w:p>
    <w:p w14:paraId="0043FFA5" w14:textId="77777777" w:rsidR="00B231C8" w:rsidRDefault="00BF64FF" w:rsidP="006D0771">
      <w:pPr>
        <w:pStyle w:val="ListParagraph"/>
        <w:numPr>
          <w:ilvl w:val="0"/>
          <w:numId w:val="18"/>
        </w:numPr>
        <w:spacing w:before="0" w:after="160" w:line="256" w:lineRule="auto"/>
      </w:pPr>
      <w:r>
        <w:t xml:space="preserve">Selectors should be able to identify the specific element </w:t>
      </w:r>
      <w:r w:rsidR="00B231C8">
        <w:t>irrespective of the environment.</w:t>
      </w:r>
    </w:p>
    <w:p w14:paraId="4BB31E0E" w14:textId="77777777" w:rsidR="00BF64FF" w:rsidRDefault="00BF64FF" w:rsidP="006D0771">
      <w:pPr>
        <w:pStyle w:val="ListParagraph"/>
        <w:numPr>
          <w:ilvl w:val="0"/>
          <w:numId w:val="18"/>
        </w:numPr>
        <w:spacing w:before="0" w:after="160" w:line="256" w:lineRule="auto"/>
      </w:pPr>
      <w:r>
        <w:t>Selectors should be login independent.</w:t>
      </w:r>
    </w:p>
    <w:p w14:paraId="6934B7DE" w14:textId="65B2D576" w:rsidR="00FF3B67" w:rsidRDefault="00BF64FF" w:rsidP="00FF3B67">
      <w:pPr>
        <w:pStyle w:val="ListParagraph"/>
        <w:numPr>
          <w:ilvl w:val="0"/>
          <w:numId w:val="18"/>
        </w:numPr>
        <w:spacing w:before="0" w:after="160" w:line="256" w:lineRule="auto"/>
      </w:pPr>
      <w:r>
        <w:t xml:space="preserve">Wildcards (*) </w:t>
      </w:r>
      <w:r w:rsidR="00FF3B67">
        <w:t>must be used whenever selectors don’t have consistent attributes.</w:t>
      </w:r>
    </w:p>
    <w:p w14:paraId="18B40D4D" w14:textId="7B5B51F4" w:rsidR="00FF3B67" w:rsidRDefault="00FF3B67" w:rsidP="00FF3B67">
      <w:pPr>
        <w:pStyle w:val="ListParagraph"/>
        <w:numPr>
          <w:ilvl w:val="0"/>
          <w:numId w:val="18"/>
        </w:numPr>
        <w:spacing w:before="0" w:after="160" w:line="256" w:lineRule="auto"/>
      </w:pPr>
      <w:r>
        <w:t>Variables must be used in selectors when the input value might change as per business requirement.</w:t>
      </w:r>
    </w:p>
    <w:p w14:paraId="1C1A11C4" w14:textId="510FE0ED" w:rsidR="00BF64FF" w:rsidRDefault="00BF64FF" w:rsidP="00BF64FF">
      <w:pPr>
        <w:pStyle w:val="ListParagraph"/>
        <w:numPr>
          <w:ilvl w:val="0"/>
          <w:numId w:val="18"/>
        </w:numPr>
        <w:spacing w:before="0" w:after="160" w:line="256" w:lineRule="auto"/>
      </w:pPr>
      <w:r>
        <w:t>Selectors like “&lt;html title=’*’&gt;” should not be used as this will identify multiple elements. Rather “&lt;html title=’Google Calendar-*’&gt;” should be used as this identifies a specific element.</w:t>
      </w:r>
    </w:p>
    <w:p w14:paraId="2F284B38" w14:textId="3F380BA2" w:rsidR="00BF64FF" w:rsidRDefault="009C01C2" w:rsidP="00BF64FF">
      <w:pPr>
        <w:pStyle w:val="ListParagraph"/>
        <w:numPr>
          <w:ilvl w:val="0"/>
          <w:numId w:val="18"/>
        </w:numPr>
        <w:spacing w:before="0" w:after="160" w:line="256" w:lineRule="auto"/>
      </w:pPr>
      <w:r>
        <w:t>Avoid using</w:t>
      </w:r>
      <w:r w:rsidR="00BF64FF">
        <w:t xml:space="preserve"> </w:t>
      </w:r>
      <w:r>
        <w:t>‘</w:t>
      </w:r>
      <w:r w:rsidR="0073671C">
        <w:t>i</w:t>
      </w:r>
      <w:r>
        <w:t>dx’ in a selector and it</w:t>
      </w:r>
      <w:r w:rsidR="00BF64FF">
        <w:t xml:space="preserve"> should always be the last resort and even then, small numbers like 1 or 2 may be used.</w:t>
      </w:r>
    </w:p>
    <w:p w14:paraId="37DA73F8" w14:textId="77777777" w:rsidR="00FB055D" w:rsidRDefault="00FB055D" w:rsidP="00BF64FF">
      <w:pPr>
        <w:pStyle w:val="ListParagraph"/>
        <w:numPr>
          <w:ilvl w:val="0"/>
          <w:numId w:val="18"/>
        </w:numPr>
        <w:spacing w:before="0" w:after="160" w:line="256" w:lineRule="auto"/>
      </w:pPr>
      <w:r>
        <w:t>Use ‘Anchor Base’ instead of ‘idx’ attributes whenever possible.</w:t>
      </w:r>
    </w:p>
    <w:p w14:paraId="529FB5A7" w14:textId="379070D0" w:rsidR="00607D2D" w:rsidRDefault="00607D2D" w:rsidP="00B57AE9">
      <w:pPr>
        <w:spacing w:before="0" w:after="160" w:line="256" w:lineRule="auto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52FD2653" wp14:editId="549151DE">
            <wp:extent cx="2912723" cy="1014785"/>
            <wp:effectExtent l="152400" t="152400" r="364490" b="3568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104" cy="1023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08A939" w14:textId="77777777" w:rsidR="00BF64FF" w:rsidRPr="009C01C2" w:rsidRDefault="006D0771" w:rsidP="009C01C2">
      <w:pPr>
        <w:pStyle w:val="Heading2"/>
        <w:ind w:firstLine="720"/>
      </w:pPr>
      <w:bookmarkStart w:id="17" w:name="_Toc2078463"/>
      <w:r>
        <w:t>9</w:t>
      </w:r>
      <w:r w:rsidR="009C01C2">
        <w:t xml:space="preserve">.3 </w:t>
      </w:r>
      <w:r w:rsidR="00BF64FF" w:rsidRPr="009C01C2">
        <w:t>Containers</w:t>
      </w:r>
      <w:bookmarkEnd w:id="17"/>
    </w:p>
    <w:p w14:paraId="6B50DC93" w14:textId="77777777" w:rsidR="00BF64FF" w:rsidRPr="00F76ACC" w:rsidRDefault="00BF64FF" w:rsidP="000B31A3">
      <w:pPr>
        <w:pStyle w:val="ListParagraph"/>
        <w:numPr>
          <w:ilvl w:val="0"/>
          <w:numId w:val="24"/>
        </w:numPr>
        <w:spacing w:before="0" w:after="160" w:line="256" w:lineRule="auto"/>
        <w:ind w:left="1440"/>
        <w:rPr>
          <w:rFonts w:asciiTheme="minorHAnsi" w:eastAsiaTheme="minorHAnsi" w:hAnsiTheme="minorHAnsi"/>
        </w:rPr>
      </w:pPr>
      <w:r>
        <w:t>Developers should use containers wherever possible as this optimizes the code and makes selector identification easier.</w:t>
      </w:r>
    </w:p>
    <w:p w14:paraId="182AF0AF" w14:textId="77777777" w:rsidR="00BF64FF" w:rsidRPr="00F76ACC" w:rsidRDefault="00BF64FF" w:rsidP="000B31A3">
      <w:pPr>
        <w:pStyle w:val="ListParagraph"/>
        <w:numPr>
          <w:ilvl w:val="0"/>
          <w:numId w:val="24"/>
        </w:numPr>
        <w:spacing w:before="0" w:after="160" w:line="256" w:lineRule="auto"/>
        <w:ind w:left="1440"/>
        <w:rPr>
          <w:rFonts w:asciiTheme="minorHAnsi" w:eastAsiaTheme="minorHAnsi" w:hAnsiTheme="minorHAnsi"/>
        </w:rPr>
      </w:pPr>
      <w:r>
        <w:t xml:space="preserve">‘Attach Browser’ activity should be used for UI automation using browsers having to perform multiple actions on the same browser. </w:t>
      </w:r>
    </w:p>
    <w:p w14:paraId="42603806" w14:textId="77777777" w:rsidR="00BF64FF" w:rsidRPr="00D602C3" w:rsidRDefault="00BF64FF" w:rsidP="000B31A3">
      <w:pPr>
        <w:pStyle w:val="ListParagraph"/>
        <w:numPr>
          <w:ilvl w:val="0"/>
          <w:numId w:val="24"/>
        </w:numPr>
        <w:spacing w:before="0" w:after="160" w:line="256" w:lineRule="auto"/>
        <w:ind w:left="1440"/>
        <w:rPr>
          <w:rFonts w:asciiTheme="minorHAnsi" w:eastAsiaTheme="minorHAnsi" w:hAnsiTheme="minorHAnsi"/>
        </w:rPr>
      </w:pPr>
      <w:r>
        <w:t>‘Attach Window’ activity should be used for UI automation using desktop based applications.</w:t>
      </w:r>
    </w:p>
    <w:p w14:paraId="00521ED7" w14:textId="77777777" w:rsidR="00BF64FF" w:rsidRPr="00017411" w:rsidRDefault="00BF64FF" w:rsidP="000B31A3">
      <w:pPr>
        <w:pStyle w:val="ListParagraph"/>
        <w:numPr>
          <w:ilvl w:val="0"/>
          <w:numId w:val="24"/>
        </w:numPr>
        <w:spacing w:before="0" w:after="160" w:line="256" w:lineRule="auto"/>
        <w:ind w:left="1440"/>
        <w:rPr>
          <w:rFonts w:asciiTheme="minorHAnsi" w:eastAsiaTheme="minorHAnsi" w:hAnsiTheme="minorHAnsi"/>
        </w:rPr>
      </w:pPr>
      <w:r>
        <w:t>Add ‘Maximize’ activity in the containers.</w:t>
      </w:r>
    </w:p>
    <w:p w14:paraId="6975DDB8" w14:textId="77777777" w:rsidR="00BF64FF" w:rsidRPr="00017411" w:rsidRDefault="00BF64FF" w:rsidP="000B31A3">
      <w:pPr>
        <w:pStyle w:val="ListParagraph"/>
        <w:numPr>
          <w:ilvl w:val="0"/>
          <w:numId w:val="24"/>
        </w:numPr>
        <w:spacing w:before="0" w:after="160" w:line="256" w:lineRule="auto"/>
        <w:ind w:left="1440"/>
        <w:rPr>
          <w:rFonts w:asciiTheme="minorHAnsi" w:eastAsiaTheme="minorHAnsi" w:hAnsiTheme="minorHAnsi"/>
        </w:rPr>
      </w:pPr>
      <w:r>
        <w:t>For multiple Browsers, we should use GetAttribute activity to get process ID of the browser and use that in selectors.</w:t>
      </w:r>
    </w:p>
    <w:p w14:paraId="69C7BDD9" w14:textId="77777777" w:rsidR="003A2600" w:rsidRDefault="00BF64FF" w:rsidP="003A2600">
      <w:pPr>
        <w:pStyle w:val="ListParagraph"/>
        <w:spacing w:line="240" w:lineRule="auto"/>
        <w:ind w:left="2160" w:firstLine="720"/>
        <w:rPr>
          <w:rFonts w:ascii="Consolas" w:eastAsia="Consolas" w:hAnsi="Consolas" w:cs="Consolas"/>
        </w:rPr>
      </w:pPr>
      <w:r w:rsidRPr="00017411">
        <w:rPr>
          <w:rFonts w:ascii="Consolas" w:eastAsia="Consolas" w:hAnsi="Consolas" w:cs="Consolas"/>
        </w:rPr>
        <w:t>"&lt;</w:t>
      </w:r>
      <w:r w:rsidRPr="00017411">
        <w:rPr>
          <w:rFonts w:ascii="Consolas" w:eastAsia="Consolas" w:hAnsi="Consolas" w:cs="Consolas"/>
          <w:color w:val="1155CC"/>
        </w:rPr>
        <w:t>html pid</w:t>
      </w:r>
      <w:r w:rsidRPr="00017411">
        <w:rPr>
          <w:rFonts w:ascii="Consolas" w:eastAsia="Consolas" w:hAnsi="Consolas" w:cs="Consolas"/>
        </w:rPr>
        <w:t>='" + browserPid + "' /&gt;"</w:t>
      </w:r>
    </w:p>
    <w:p w14:paraId="2ECB2C8A" w14:textId="77777777" w:rsidR="003A2600" w:rsidRDefault="003A2600" w:rsidP="003A2600">
      <w:pPr>
        <w:pStyle w:val="Heading2"/>
      </w:pPr>
      <w:r>
        <w:tab/>
      </w:r>
      <w:bookmarkStart w:id="18" w:name="_Toc2078464"/>
      <w:r>
        <w:t>9.4 Delay/Wait</w:t>
      </w:r>
      <w:bookmarkEnd w:id="18"/>
    </w:p>
    <w:p w14:paraId="43786387" w14:textId="0B19FF3F" w:rsidR="003A2600" w:rsidRDefault="003A2600" w:rsidP="003A2600">
      <w:pPr>
        <w:pStyle w:val="ListParagraph"/>
        <w:numPr>
          <w:ilvl w:val="0"/>
          <w:numId w:val="40"/>
        </w:numPr>
      </w:pPr>
      <w:bookmarkStart w:id="19" w:name="_Hlk2094720"/>
      <w:r>
        <w:t>Avoid using Delay activity</w:t>
      </w:r>
      <w:r w:rsidR="006F22A0">
        <w:t>, DelayBefore and DelayAfter</w:t>
      </w:r>
      <w:r>
        <w:t>.</w:t>
      </w:r>
    </w:p>
    <w:p w14:paraId="7F61D658" w14:textId="1BCA2EC8" w:rsidR="006F22A0" w:rsidRDefault="006F22A0" w:rsidP="003A2600">
      <w:pPr>
        <w:pStyle w:val="ListParagraph"/>
        <w:numPr>
          <w:ilvl w:val="0"/>
          <w:numId w:val="40"/>
        </w:numPr>
      </w:pPr>
      <w:r>
        <w:t>TimeOut field can be used instead of hardcoded delays.</w:t>
      </w:r>
    </w:p>
    <w:p w14:paraId="7C8F1120" w14:textId="77777777" w:rsidR="003A2600" w:rsidRPr="009C01C2" w:rsidRDefault="003A2600" w:rsidP="003A2600">
      <w:pPr>
        <w:pStyle w:val="ListParagraph"/>
        <w:numPr>
          <w:ilvl w:val="0"/>
          <w:numId w:val="40"/>
        </w:numPr>
      </w:pPr>
      <w:r w:rsidRPr="009C01C2">
        <w:t>Use ElementExists to verify application state.</w:t>
      </w:r>
    </w:p>
    <w:bookmarkEnd w:id="19"/>
    <w:p w14:paraId="1790E5B9" w14:textId="77777777" w:rsidR="003A2600" w:rsidRPr="006D0771" w:rsidRDefault="003A2600" w:rsidP="003A2600">
      <w:pPr>
        <w:pStyle w:val="ListParagraph"/>
        <w:numPr>
          <w:ilvl w:val="0"/>
          <w:numId w:val="40"/>
        </w:numPr>
      </w:pPr>
      <w:r>
        <w:t>U</w:t>
      </w:r>
      <w:r w:rsidRPr="009C01C2">
        <w:t xml:space="preserve">se ‘ElementExists’, ‘FindImage’, ‘FindText’, ‘OnImageAppear’, ‘OnElementAppear’, ‘WaitElementVanish’, ‘WaitImageVanish’, ‘WaitScreenText’ </w:t>
      </w:r>
      <w:r w:rsidR="00B60AC8">
        <w:t>etc.</w:t>
      </w:r>
      <w:r>
        <w:t xml:space="preserve"> along with properties like ‘WaitForReady’, ‘TimeoutMS’</w:t>
      </w:r>
      <w:r w:rsidR="00B224DC">
        <w:t>, ‘ContinueOnError’</w:t>
      </w:r>
      <w:r w:rsidR="00B60AC8">
        <w:t xml:space="preserve"> etc. </w:t>
      </w:r>
      <w:r>
        <w:t xml:space="preserve">for UI Synchronization. </w:t>
      </w:r>
    </w:p>
    <w:p w14:paraId="2CC9AFAB" w14:textId="77777777" w:rsidR="003A2600" w:rsidRDefault="003A2600" w:rsidP="003A2600">
      <w:pPr>
        <w:pStyle w:val="ListParagraph"/>
        <w:ind w:left="1440"/>
      </w:pPr>
    </w:p>
    <w:p w14:paraId="5064F535" w14:textId="77777777" w:rsidR="003A2600" w:rsidRPr="003A2600" w:rsidRDefault="003A2600" w:rsidP="003A2600"/>
    <w:p w14:paraId="4C1FD409" w14:textId="77777777" w:rsidR="009113B8" w:rsidRPr="009113B8" w:rsidRDefault="009113B8" w:rsidP="009113B8"/>
    <w:p w14:paraId="7C1638AE" w14:textId="77777777" w:rsidR="00D602C3" w:rsidRPr="00BF64FF" w:rsidRDefault="00D602C3" w:rsidP="00BF64FF">
      <w:pPr>
        <w:spacing w:before="0" w:after="200" w:line="276" w:lineRule="auto"/>
        <w:outlineLvl w:val="0"/>
        <w:rPr>
          <w:rFonts w:asciiTheme="minorHAnsi" w:eastAsiaTheme="minorHAnsi" w:hAnsiTheme="minorHAnsi"/>
        </w:rPr>
      </w:pPr>
    </w:p>
    <w:sectPr w:rsidR="00D602C3" w:rsidRPr="00BF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140BD" w14:textId="77777777" w:rsidR="00176A23" w:rsidRDefault="00176A23" w:rsidP="006D0771">
      <w:pPr>
        <w:spacing w:before="0" w:after="0" w:line="240" w:lineRule="auto"/>
      </w:pPr>
      <w:r>
        <w:separator/>
      </w:r>
    </w:p>
  </w:endnote>
  <w:endnote w:type="continuationSeparator" w:id="0">
    <w:p w14:paraId="7126DDBD" w14:textId="77777777" w:rsidR="00176A23" w:rsidRDefault="00176A23" w:rsidP="006D07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685FB" w14:textId="77777777" w:rsidR="00176A23" w:rsidRDefault="00176A23" w:rsidP="006D0771">
      <w:pPr>
        <w:spacing w:before="0" w:after="0" w:line="240" w:lineRule="auto"/>
      </w:pPr>
      <w:r>
        <w:separator/>
      </w:r>
    </w:p>
  </w:footnote>
  <w:footnote w:type="continuationSeparator" w:id="0">
    <w:p w14:paraId="1F803CE2" w14:textId="77777777" w:rsidR="00176A23" w:rsidRDefault="00176A23" w:rsidP="006D077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5151"/>
    <w:multiLevelType w:val="hybridMultilevel"/>
    <w:tmpl w:val="AB5EB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9F6"/>
    <w:multiLevelType w:val="hybridMultilevel"/>
    <w:tmpl w:val="B0D6B7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A575B"/>
    <w:multiLevelType w:val="hybridMultilevel"/>
    <w:tmpl w:val="D81E97C6"/>
    <w:lvl w:ilvl="0" w:tplc="FB6047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5BC2"/>
    <w:multiLevelType w:val="hybridMultilevel"/>
    <w:tmpl w:val="4AAE4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94292"/>
    <w:multiLevelType w:val="hybridMultilevel"/>
    <w:tmpl w:val="41D042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00321"/>
    <w:multiLevelType w:val="hybridMultilevel"/>
    <w:tmpl w:val="6DAE1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776A3"/>
    <w:multiLevelType w:val="hybridMultilevel"/>
    <w:tmpl w:val="3C8ACC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F6BF4"/>
    <w:multiLevelType w:val="hybridMultilevel"/>
    <w:tmpl w:val="71A0AB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E75220"/>
    <w:multiLevelType w:val="hybridMultilevel"/>
    <w:tmpl w:val="5450F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40262"/>
    <w:multiLevelType w:val="hybridMultilevel"/>
    <w:tmpl w:val="4F84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B046E"/>
    <w:multiLevelType w:val="multilevel"/>
    <w:tmpl w:val="263406CA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11" w15:restartNumberingAfterBreak="0">
    <w:nsid w:val="2A81477B"/>
    <w:multiLevelType w:val="hybridMultilevel"/>
    <w:tmpl w:val="DF289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660"/>
    <w:multiLevelType w:val="hybridMultilevel"/>
    <w:tmpl w:val="10608B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D702B1"/>
    <w:multiLevelType w:val="multilevel"/>
    <w:tmpl w:val="FD48505A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4" w15:restartNumberingAfterBreak="0">
    <w:nsid w:val="2FD37EFB"/>
    <w:multiLevelType w:val="hybridMultilevel"/>
    <w:tmpl w:val="323476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56A4C"/>
    <w:multiLevelType w:val="hybridMultilevel"/>
    <w:tmpl w:val="655C1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8E5044"/>
    <w:multiLevelType w:val="hybridMultilevel"/>
    <w:tmpl w:val="A59E0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D68FD"/>
    <w:multiLevelType w:val="multilevel"/>
    <w:tmpl w:val="DDBCE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3F932BD8"/>
    <w:multiLevelType w:val="hybridMultilevel"/>
    <w:tmpl w:val="69BE3E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40104B"/>
    <w:multiLevelType w:val="hybridMultilevel"/>
    <w:tmpl w:val="9E48DC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F67251"/>
    <w:multiLevelType w:val="hybridMultilevel"/>
    <w:tmpl w:val="B27857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E31AE1"/>
    <w:multiLevelType w:val="hybridMultilevel"/>
    <w:tmpl w:val="DE6C8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578D8"/>
    <w:multiLevelType w:val="hybridMultilevel"/>
    <w:tmpl w:val="7B5CDE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F96BCB"/>
    <w:multiLevelType w:val="hybridMultilevel"/>
    <w:tmpl w:val="E98E6C40"/>
    <w:lvl w:ilvl="0" w:tplc="6922D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0684C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4666D3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BA2838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A32BE2A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07EC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C76991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DDCB3C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028FA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4" w15:restartNumberingAfterBreak="0">
    <w:nsid w:val="5C94682A"/>
    <w:multiLevelType w:val="hybridMultilevel"/>
    <w:tmpl w:val="A462D312"/>
    <w:lvl w:ilvl="0" w:tplc="967A5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E2C5D"/>
    <w:multiLevelType w:val="multilevel"/>
    <w:tmpl w:val="4CE45D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1750DE2"/>
    <w:multiLevelType w:val="hybridMultilevel"/>
    <w:tmpl w:val="A9E06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3440F"/>
    <w:multiLevelType w:val="hybridMultilevel"/>
    <w:tmpl w:val="67C0A6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87123D"/>
    <w:multiLevelType w:val="hybridMultilevel"/>
    <w:tmpl w:val="C2FA7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27777"/>
    <w:multiLevelType w:val="multilevel"/>
    <w:tmpl w:val="B8FAC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BA56DA"/>
    <w:multiLevelType w:val="hybridMultilevel"/>
    <w:tmpl w:val="82BE1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0E3AD8"/>
    <w:multiLevelType w:val="multilevel"/>
    <w:tmpl w:val="A9E06D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14923"/>
    <w:multiLevelType w:val="hybridMultilevel"/>
    <w:tmpl w:val="FD4E28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350ED"/>
    <w:multiLevelType w:val="hybridMultilevel"/>
    <w:tmpl w:val="943673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F91BC0"/>
    <w:multiLevelType w:val="hybridMultilevel"/>
    <w:tmpl w:val="A8A42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9F5B14"/>
    <w:multiLevelType w:val="hybridMultilevel"/>
    <w:tmpl w:val="93E892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A42C24"/>
    <w:multiLevelType w:val="hybridMultilevel"/>
    <w:tmpl w:val="34D8B2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C51710"/>
    <w:multiLevelType w:val="hybridMultilevel"/>
    <w:tmpl w:val="D4F08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</w:num>
  <w:num w:numId="4">
    <w:abstractNumId w:val="23"/>
  </w:num>
  <w:num w:numId="5">
    <w:abstractNumId w:val="3"/>
  </w:num>
  <w:num w:numId="6">
    <w:abstractNumId w:val="12"/>
  </w:num>
  <w:num w:numId="7">
    <w:abstractNumId w:val="24"/>
  </w:num>
  <w:num w:numId="8">
    <w:abstractNumId w:val="2"/>
  </w:num>
  <w:num w:numId="9">
    <w:abstractNumId w:val="18"/>
  </w:num>
  <w:num w:numId="10">
    <w:abstractNumId w:val="4"/>
  </w:num>
  <w:num w:numId="11">
    <w:abstractNumId w:val="6"/>
  </w:num>
  <w:num w:numId="12">
    <w:abstractNumId w:val="27"/>
  </w:num>
  <w:num w:numId="13">
    <w:abstractNumId w:val="19"/>
  </w:num>
  <w:num w:numId="14">
    <w:abstractNumId w:val="3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9"/>
  </w:num>
  <w:num w:numId="18">
    <w:abstractNumId w:val="33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7"/>
  </w:num>
  <w:num w:numId="22">
    <w:abstractNumId w:val="21"/>
  </w:num>
  <w:num w:numId="23">
    <w:abstractNumId w:val="30"/>
  </w:num>
  <w:num w:numId="24">
    <w:abstractNumId w:val="16"/>
  </w:num>
  <w:num w:numId="25">
    <w:abstractNumId w:val="29"/>
  </w:num>
  <w:num w:numId="26">
    <w:abstractNumId w:val="15"/>
  </w:num>
  <w:num w:numId="27">
    <w:abstractNumId w:val="26"/>
  </w:num>
  <w:num w:numId="28">
    <w:abstractNumId w:val="31"/>
  </w:num>
  <w:num w:numId="29">
    <w:abstractNumId w:val="35"/>
  </w:num>
  <w:num w:numId="30">
    <w:abstractNumId w:val="20"/>
  </w:num>
  <w:num w:numId="31">
    <w:abstractNumId w:val="37"/>
  </w:num>
  <w:num w:numId="32">
    <w:abstractNumId w:val="25"/>
  </w:num>
  <w:num w:numId="33">
    <w:abstractNumId w:val="17"/>
  </w:num>
  <w:num w:numId="34">
    <w:abstractNumId w:val="0"/>
  </w:num>
  <w:num w:numId="35">
    <w:abstractNumId w:val="32"/>
  </w:num>
  <w:num w:numId="36">
    <w:abstractNumId w:val="11"/>
  </w:num>
  <w:num w:numId="37">
    <w:abstractNumId w:val="13"/>
  </w:num>
  <w:num w:numId="38">
    <w:abstractNumId w:val="5"/>
  </w:num>
  <w:num w:numId="39">
    <w:abstractNumId w:val="36"/>
  </w:num>
  <w:num w:numId="40">
    <w:abstractNumId w:val="22"/>
  </w:num>
  <w:num w:numId="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jumder, Baiduryakanti">
    <w15:presenceInfo w15:providerId="AD" w15:userId="S-1-5-21-1602591837-1165489151-1003934045-2973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0C"/>
    <w:rsid w:val="00017411"/>
    <w:rsid w:val="0002539B"/>
    <w:rsid w:val="00045995"/>
    <w:rsid w:val="000B31A3"/>
    <w:rsid w:val="00101642"/>
    <w:rsid w:val="0011121D"/>
    <w:rsid w:val="00176A23"/>
    <w:rsid w:val="001E5133"/>
    <w:rsid w:val="0021356D"/>
    <w:rsid w:val="002277E8"/>
    <w:rsid w:val="00240D01"/>
    <w:rsid w:val="00295359"/>
    <w:rsid w:val="00296793"/>
    <w:rsid w:val="00361F0E"/>
    <w:rsid w:val="003A2600"/>
    <w:rsid w:val="003B2AE6"/>
    <w:rsid w:val="003D647A"/>
    <w:rsid w:val="00440BB0"/>
    <w:rsid w:val="00445C0D"/>
    <w:rsid w:val="00476ACC"/>
    <w:rsid w:val="004B63CC"/>
    <w:rsid w:val="00565ED6"/>
    <w:rsid w:val="00592F16"/>
    <w:rsid w:val="005A0019"/>
    <w:rsid w:val="005E63A0"/>
    <w:rsid w:val="00607D2D"/>
    <w:rsid w:val="00652B9E"/>
    <w:rsid w:val="00670A55"/>
    <w:rsid w:val="0069435B"/>
    <w:rsid w:val="006D0771"/>
    <w:rsid w:val="006F15C3"/>
    <w:rsid w:val="006F22A0"/>
    <w:rsid w:val="00710FB8"/>
    <w:rsid w:val="0073671C"/>
    <w:rsid w:val="00756797"/>
    <w:rsid w:val="00847A5D"/>
    <w:rsid w:val="008D1F33"/>
    <w:rsid w:val="008D5FC5"/>
    <w:rsid w:val="009113B8"/>
    <w:rsid w:val="00947015"/>
    <w:rsid w:val="00964739"/>
    <w:rsid w:val="00970040"/>
    <w:rsid w:val="0097370D"/>
    <w:rsid w:val="009C01C2"/>
    <w:rsid w:val="00AD390B"/>
    <w:rsid w:val="00AF5CED"/>
    <w:rsid w:val="00B14F0D"/>
    <w:rsid w:val="00B224DC"/>
    <w:rsid w:val="00B231C8"/>
    <w:rsid w:val="00B26CB5"/>
    <w:rsid w:val="00B42716"/>
    <w:rsid w:val="00B517B9"/>
    <w:rsid w:val="00B57AE9"/>
    <w:rsid w:val="00B60AC8"/>
    <w:rsid w:val="00B673F1"/>
    <w:rsid w:val="00BD1C69"/>
    <w:rsid w:val="00BF64FF"/>
    <w:rsid w:val="00C05D0C"/>
    <w:rsid w:val="00C75C1B"/>
    <w:rsid w:val="00C8258F"/>
    <w:rsid w:val="00CB2B87"/>
    <w:rsid w:val="00CC1CE4"/>
    <w:rsid w:val="00CD040E"/>
    <w:rsid w:val="00CD5DAE"/>
    <w:rsid w:val="00D57F65"/>
    <w:rsid w:val="00D602C3"/>
    <w:rsid w:val="00D726DE"/>
    <w:rsid w:val="00D73DA9"/>
    <w:rsid w:val="00D776A5"/>
    <w:rsid w:val="00D8441B"/>
    <w:rsid w:val="00E269A3"/>
    <w:rsid w:val="00E4147B"/>
    <w:rsid w:val="00E47D4A"/>
    <w:rsid w:val="00E54442"/>
    <w:rsid w:val="00E94248"/>
    <w:rsid w:val="00EB023D"/>
    <w:rsid w:val="00F3189A"/>
    <w:rsid w:val="00F76ACC"/>
    <w:rsid w:val="00F85267"/>
    <w:rsid w:val="00FB055D"/>
    <w:rsid w:val="00FB37FE"/>
    <w:rsid w:val="00FB3E32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C0C1"/>
  <w15:chartTrackingRefBased/>
  <w15:docId w15:val="{23E675B5-1BD1-4C1C-8C16-6534EFB5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5D0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C05D0C"/>
    <w:rPr>
      <w:rFonts w:ascii="Arial" w:hAnsi="Arial" w:cs="Arial" w:hint="default"/>
      <w:b/>
      <w:bCs/>
      <w:smallCaps/>
      <w:color w:val="4D4F53"/>
      <w:spacing w:val="5"/>
      <w:sz w:val="20"/>
    </w:rPr>
  </w:style>
  <w:style w:type="character" w:customStyle="1" w:styleId="NoSpacingChar">
    <w:name w:val="No Spacing Char"/>
    <w:link w:val="NoSpacing"/>
    <w:uiPriority w:val="1"/>
    <w:locked/>
    <w:rsid w:val="00C05D0C"/>
    <w:rPr>
      <w:rFonts w:ascii="Calibri" w:eastAsia="Times New Roman" w:hAnsi="Calibri" w:cs="Times New Roman"/>
      <w:lang w:eastAsia="ja-JP"/>
    </w:rPr>
  </w:style>
  <w:style w:type="paragraph" w:styleId="NoSpacing">
    <w:name w:val="No Spacing"/>
    <w:link w:val="NoSpacingChar"/>
    <w:uiPriority w:val="1"/>
    <w:qFormat/>
    <w:rsid w:val="00C05D0C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table" w:styleId="LightGrid-Accent1">
    <w:name w:val="Light Grid Accent 1"/>
    <w:basedOn w:val="TableNormal"/>
    <w:uiPriority w:val="62"/>
    <w:semiHidden/>
    <w:unhideWhenUsed/>
    <w:rsid w:val="00C05D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05D0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05D0C"/>
    <w:pPr>
      <w:spacing w:before="0" w:after="100" w:line="256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05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D0C"/>
    <w:pPr>
      <w:spacing w:line="256" w:lineRule="auto"/>
      <w:outlineLvl w:val="9"/>
    </w:pPr>
  </w:style>
  <w:style w:type="paragraph" w:styleId="ListParagraph">
    <w:name w:val="List Paragraph"/>
    <w:basedOn w:val="Normal"/>
    <w:uiPriority w:val="34"/>
    <w:qFormat/>
    <w:rsid w:val="00C05D0C"/>
    <w:pPr>
      <w:spacing w:before="120" w:after="120"/>
      <w:ind w:left="720"/>
      <w:contextualSpacing/>
    </w:pPr>
  </w:style>
  <w:style w:type="paragraph" w:customStyle="1" w:styleId="Default">
    <w:name w:val="Default"/>
    <w:rsid w:val="00C05D0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5FC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41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11"/>
    <w:rPr>
      <w:rFonts w:ascii="Segoe UI" w:eastAsia="Calibr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C0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189A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6D07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771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6D07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771"/>
    <w:rPr>
      <w:rFonts w:ascii="Arial" w:eastAsia="Calibri" w:hAnsi="Arial" w:cs="Times New Roman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D07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231C8"/>
    <w:pPr>
      <w:spacing w:after="100"/>
      <w:ind w:left="400"/>
    </w:pPr>
  </w:style>
  <w:style w:type="character" w:styleId="CommentReference">
    <w:name w:val="annotation reference"/>
    <w:basedOn w:val="DefaultParagraphFont"/>
    <w:uiPriority w:val="99"/>
    <w:semiHidden/>
    <w:unhideWhenUsed/>
    <w:rsid w:val="00736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71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71C"/>
    <w:rPr>
      <w:rFonts w:ascii="Arial" w:eastAsia="Calibri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71C"/>
    <w:rPr>
      <w:rFonts w:ascii="Arial" w:eastAsia="Calibri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48A6A-A9A4-4953-8FD6-A7679D15A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Jamadar, Sukannya</dc:creator>
  <cp:keywords/>
  <dc:description/>
  <cp:lastModifiedBy>Jamadar, Sukannya</cp:lastModifiedBy>
  <cp:revision>24</cp:revision>
  <dcterms:created xsi:type="dcterms:W3CDTF">2019-02-26T09:42:00Z</dcterms:created>
  <dcterms:modified xsi:type="dcterms:W3CDTF">2019-02-27T07:37:00Z</dcterms:modified>
</cp:coreProperties>
</file>